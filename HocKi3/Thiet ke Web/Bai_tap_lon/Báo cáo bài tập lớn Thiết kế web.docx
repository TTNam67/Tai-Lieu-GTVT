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B05" w:rsidRDefault="009A54D2">
      <w:pPr>
        <w:jc w:val="center"/>
        <w:rPr>
          <w:b/>
          <w:sz w:val="28"/>
          <w:szCs w:val="28"/>
        </w:rPr>
      </w:pPr>
      <w:r>
        <w:rPr>
          <w:b/>
          <w:sz w:val="28"/>
          <w:szCs w:val="28"/>
        </w:rPr>
        <w:t>TRƯỜNG ĐẠI HỌC GIAO THÔNG VẬN TẢI</w:t>
      </w:r>
    </w:p>
    <w:p w:rsidR="00A67B05" w:rsidRDefault="009A54D2">
      <w:pPr>
        <w:jc w:val="center"/>
        <w:rPr>
          <w:b/>
          <w:sz w:val="28"/>
          <w:szCs w:val="28"/>
        </w:rPr>
      </w:pPr>
      <w:r>
        <w:rPr>
          <w:b/>
          <w:sz w:val="28"/>
          <w:szCs w:val="28"/>
        </w:rPr>
        <w:t>KHOA CÔNG NGHỆ THÔNG TIN</w:t>
      </w:r>
    </w:p>
    <w:p w:rsidR="00A67B05" w:rsidRDefault="009A54D2">
      <w:pPr>
        <w:tabs>
          <w:tab w:val="center" w:pos="2880"/>
          <w:tab w:val="left" w:pos="4140"/>
          <w:tab w:val="left" w:pos="4500"/>
        </w:tabs>
        <w:jc w:val="center"/>
        <w:rPr>
          <w:sz w:val="28"/>
          <w:szCs w:val="28"/>
        </w:rPr>
      </w:pPr>
      <w:r>
        <w:rPr>
          <w:sz w:val="28"/>
          <w:szCs w:val="28"/>
        </w:rPr>
        <w:t>----o0o----</w:t>
      </w:r>
    </w:p>
    <w:p w:rsidR="00A67B05" w:rsidRDefault="00A67B05">
      <w:pPr>
        <w:tabs>
          <w:tab w:val="center" w:pos="2880"/>
          <w:tab w:val="left" w:pos="4140"/>
          <w:tab w:val="left" w:pos="4500"/>
        </w:tabs>
        <w:jc w:val="center"/>
        <w:rPr>
          <w:sz w:val="28"/>
          <w:szCs w:val="28"/>
        </w:rPr>
      </w:pPr>
    </w:p>
    <w:p w:rsidR="00A67B05" w:rsidRDefault="009A54D2">
      <w:pPr>
        <w:jc w:val="center"/>
      </w:pPr>
      <w:r>
        <w:rPr>
          <w:noProof/>
          <w:lang w:val="vi-VN" w:eastAsia="ja-JP"/>
        </w:rPr>
        <w:drawing>
          <wp:inline distT="0" distB="0" distL="0" distR="0">
            <wp:extent cx="1638300" cy="1661160"/>
            <wp:effectExtent l="0" t="0" r="0" b="0"/>
            <wp:docPr id="2" name="image1.jpg" descr="1511014_449820298513213_3894329543422085639_n"/>
            <wp:cNvGraphicFramePr/>
            <a:graphic xmlns:a="http://schemas.openxmlformats.org/drawingml/2006/main">
              <a:graphicData uri="http://schemas.openxmlformats.org/drawingml/2006/picture">
                <pic:pic xmlns:pic="http://schemas.openxmlformats.org/drawingml/2006/picture">
                  <pic:nvPicPr>
                    <pic:cNvPr id="0" name="image1.jpg" descr="1511014_449820298513213_3894329543422085639_n"/>
                    <pic:cNvPicPr preferRelativeResize="0"/>
                  </pic:nvPicPr>
                  <pic:blipFill>
                    <a:blip r:embed="rId8"/>
                    <a:srcRect/>
                    <a:stretch>
                      <a:fillRect/>
                    </a:stretch>
                  </pic:blipFill>
                  <pic:spPr>
                    <a:xfrm>
                      <a:off x="0" y="0"/>
                      <a:ext cx="1638300" cy="1661160"/>
                    </a:xfrm>
                    <a:prstGeom prst="rect">
                      <a:avLst/>
                    </a:prstGeom>
                    <a:ln/>
                  </pic:spPr>
                </pic:pic>
              </a:graphicData>
            </a:graphic>
          </wp:inline>
        </w:drawing>
      </w:r>
    </w:p>
    <w:p w:rsidR="00A67B05" w:rsidRDefault="00A67B05"/>
    <w:p w:rsidR="00A67B05" w:rsidRDefault="009A54D2">
      <w:pPr>
        <w:spacing w:line="240" w:lineRule="auto"/>
        <w:jc w:val="center"/>
        <w:rPr>
          <w:b/>
          <w:color w:val="FF0000"/>
          <w:sz w:val="40"/>
          <w:szCs w:val="40"/>
        </w:rPr>
      </w:pPr>
      <w:r>
        <w:rPr>
          <w:b/>
          <w:color w:val="FF0000"/>
          <w:sz w:val="40"/>
          <w:szCs w:val="40"/>
        </w:rPr>
        <w:t xml:space="preserve">BÁO CÁO </w:t>
      </w:r>
    </w:p>
    <w:p w:rsidR="00A67B05" w:rsidRDefault="009A54D2">
      <w:pPr>
        <w:spacing w:line="240" w:lineRule="auto"/>
        <w:jc w:val="center"/>
        <w:rPr>
          <w:b/>
          <w:color w:val="FF0000"/>
          <w:sz w:val="56"/>
          <w:szCs w:val="56"/>
        </w:rPr>
      </w:pPr>
      <w:r>
        <w:rPr>
          <w:b/>
          <w:color w:val="FF0000"/>
          <w:sz w:val="56"/>
          <w:szCs w:val="56"/>
        </w:rPr>
        <w:t>BÀI TẬP LỚN</w:t>
      </w:r>
    </w:p>
    <w:p w:rsidR="00A67B05" w:rsidRDefault="009A54D2">
      <w:pPr>
        <w:jc w:val="center"/>
        <w:rPr>
          <w:b/>
          <w:sz w:val="28"/>
          <w:szCs w:val="28"/>
        </w:rPr>
      </w:pPr>
      <w:r>
        <w:rPr>
          <w:b/>
          <w:sz w:val="28"/>
          <w:szCs w:val="28"/>
        </w:rPr>
        <w:t>BỘ MÔN THIẾT KẾ WEBSITE</w:t>
      </w:r>
    </w:p>
    <w:p w:rsidR="00A67B05" w:rsidRDefault="00A67B05">
      <w:pPr>
        <w:jc w:val="center"/>
        <w:rPr>
          <w:b/>
          <w:sz w:val="28"/>
          <w:szCs w:val="28"/>
        </w:rPr>
      </w:pPr>
    </w:p>
    <w:tbl>
      <w:tblPr>
        <w:tblStyle w:val="a"/>
        <w:tblW w:w="8541" w:type="dxa"/>
        <w:tblBorders>
          <w:top w:val="nil"/>
          <w:left w:val="nil"/>
          <w:bottom w:val="nil"/>
          <w:right w:val="nil"/>
          <w:insideH w:val="nil"/>
          <w:insideV w:val="nil"/>
        </w:tblBorders>
        <w:tblLayout w:type="fixed"/>
        <w:tblLook w:val="0400" w:firstRow="0" w:lastRow="0" w:firstColumn="0" w:lastColumn="0" w:noHBand="0" w:noVBand="1"/>
      </w:tblPr>
      <w:tblGrid>
        <w:gridCol w:w="3473"/>
        <w:gridCol w:w="987"/>
        <w:gridCol w:w="4081"/>
      </w:tblGrid>
      <w:tr w:rsidR="00A67B05">
        <w:trPr>
          <w:trHeight w:val="441"/>
        </w:trPr>
        <w:tc>
          <w:tcPr>
            <w:tcW w:w="3473" w:type="dxa"/>
          </w:tcPr>
          <w:p w:rsidR="00A67B05" w:rsidRDefault="009A54D2">
            <w:pPr>
              <w:jc w:val="center"/>
              <w:rPr>
                <w:sz w:val="28"/>
                <w:szCs w:val="28"/>
              </w:rPr>
            </w:pPr>
            <w:r>
              <w:rPr>
                <w:sz w:val="28"/>
                <w:szCs w:val="28"/>
              </w:rPr>
              <w:t>Giảng viên hướng dẫn</w:t>
            </w:r>
          </w:p>
        </w:tc>
        <w:tc>
          <w:tcPr>
            <w:tcW w:w="987" w:type="dxa"/>
          </w:tcPr>
          <w:p w:rsidR="00A67B05" w:rsidRDefault="009A54D2">
            <w:pPr>
              <w:jc w:val="center"/>
              <w:rPr>
                <w:sz w:val="28"/>
                <w:szCs w:val="28"/>
              </w:rPr>
            </w:pPr>
            <w:r>
              <w:rPr>
                <w:sz w:val="28"/>
                <w:szCs w:val="28"/>
              </w:rPr>
              <w:t>:</w:t>
            </w:r>
          </w:p>
        </w:tc>
        <w:tc>
          <w:tcPr>
            <w:tcW w:w="4081" w:type="dxa"/>
          </w:tcPr>
          <w:p w:rsidR="00A67B05" w:rsidRDefault="009A54D2" w:rsidP="00136A44">
            <w:pPr>
              <w:ind w:firstLine="0"/>
              <w:rPr>
                <w:sz w:val="28"/>
                <w:szCs w:val="28"/>
              </w:rPr>
            </w:pPr>
            <w:r>
              <w:rPr>
                <w:sz w:val="28"/>
                <w:szCs w:val="28"/>
              </w:rPr>
              <w:t>Thầy Lại Mạnh Dũng</w:t>
            </w:r>
          </w:p>
        </w:tc>
      </w:tr>
      <w:tr w:rsidR="00A67B05">
        <w:trPr>
          <w:trHeight w:val="429"/>
        </w:trPr>
        <w:tc>
          <w:tcPr>
            <w:tcW w:w="3473" w:type="dxa"/>
          </w:tcPr>
          <w:p w:rsidR="00A67B05" w:rsidRDefault="009A54D2">
            <w:pPr>
              <w:jc w:val="center"/>
              <w:rPr>
                <w:sz w:val="28"/>
                <w:szCs w:val="28"/>
              </w:rPr>
            </w:pPr>
            <w:r>
              <w:rPr>
                <w:sz w:val="28"/>
                <w:szCs w:val="28"/>
              </w:rPr>
              <w:t>Lớp</w:t>
            </w:r>
          </w:p>
        </w:tc>
        <w:tc>
          <w:tcPr>
            <w:tcW w:w="987" w:type="dxa"/>
          </w:tcPr>
          <w:p w:rsidR="00A67B05" w:rsidRDefault="009A54D2">
            <w:pPr>
              <w:jc w:val="center"/>
              <w:rPr>
                <w:sz w:val="28"/>
                <w:szCs w:val="28"/>
              </w:rPr>
            </w:pPr>
            <w:r>
              <w:rPr>
                <w:sz w:val="28"/>
                <w:szCs w:val="28"/>
              </w:rPr>
              <w:t>:</w:t>
            </w:r>
          </w:p>
        </w:tc>
        <w:tc>
          <w:tcPr>
            <w:tcW w:w="4081" w:type="dxa"/>
          </w:tcPr>
          <w:p w:rsidR="00A67B05" w:rsidRDefault="009A54D2" w:rsidP="00136A44">
            <w:pPr>
              <w:ind w:firstLine="0"/>
              <w:rPr>
                <w:sz w:val="28"/>
                <w:szCs w:val="28"/>
              </w:rPr>
            </w:pPr>
            <w:r>
              <w:rPr>
                <w:sz w:val="28"/>
                <w:szCs w:val="28"/>
              </w:rPr>
              <w:t>Công nghệ thông tin 1</w:t>
            </w:r>
          </w:p>
        </w:tc>
      </w:tr>
      <w:tr w:rsidR="00A67B05">
        <w:trPr>
          <w:trHeight w:val="441"/>
        </w:trPr>
        <w:tc>
          <w:tcPr>
            <w:tcW w:w="3473" w:type="dxa"/>
          </w:tcPr>
          <w:p w:rsidR="00A67B05" w:rsidRDefault="009A54D2">
            <w:pPr>
              <w:jc w:val="center"/>
              <w:rPr>
                <w:sz w:val="28"/>
                <w:szCs w:val="28"/>
              </w:rPr>
            </w:pPr>
            <w:r>
              <w:rPr>
                <w:sz w:val="28"/>
                <w:szCs w:val="28"/>
              </w:rPr>
              <w:t>Sinh viên thực hiện</w:t>
            </w:r>
          </w:p>
        </w:tc>
        <w:tc>
          <w:tcPr>
            <w:tcW w:w="987" w:type="dxa"/>
          </w:tcPr>
          <w:p w:rsidR="00A67B05" w:rsidRDefault="009A54D2">
            <w:pPr>
              <w:jc w:val="center"/>
              <w:rPr>
                <w:sz w:val="28"/>
                <w:szCs w:val="28"/>
              </w:rPr>
            </w:pPr>
            <w:r>
              <w:rPr>
                <w:sz w:val="28"/>
                <w:szCs w:val="28"/>
              </w:rPr>
              <w:t>:</w:t>
            </w:r>
          </w:p>
        </w:tc>
        <w:tc>
          <w:tcPr>
            <w:tcW w:w="4081" w:type="dxa"/>
          </w:tcPr>
          <w:p w:rsidR="00A67B05" w:rsidRDefault="009A54D2" w:rsidP="00136A44">
            <w:pPr>
              <w:ind w:firstLine="0"/>
              <w:rPr>
                <w:sz w:val="28"/>
                <w:szCs w:val="28"/>
              </w:rPr>
            </w:pPr>
            <w:r>
              <w:rPr>
                <w:sz w:val="28"/>
                <w:szCs w:val="28"/>
              </w:rPr>
              <w:t>Trịnh Thành Nam</w:t>
            </w:r>
          </w:p>
        </w:tc>
      </w:tr>
      <w:tr w:rsidR="00A67B05">
        <w:trPr>
          <w:trHeight w:val="429"/>
        </w:trPr>
        <w:tc>
          <w:tcPr>
            <w:tcW w:w="3473" w:type="dxa"/>
          </w:tcPr>
          <w:p w:rsidR="00A67B05" w:rsidRDefault="00A67B05">
            <w:pPr>
              <w:jc w:val="center"/>
              <w:rPr>
                <w:sz w:val="28"/>
                <w:szCs w:val="28"/>
              </w:rPr>
            </w:pPr>
          </w:p>
        </w:tc>
        <w:tc>
          <w:tcPr>
            <w:tcW w:w="987" w:type="dxa"/>
          </w:tcPr>
          <w:p w:rsidR="00A67B05" w:rsidRDefault="00A67B05">
            <w:pPr>
              <w:jc w:val="center"/>
              <w:rPr>
                <w:sz w:val="28"/>
                <w:szCs w:val="28"/>
              </w:rPr>
            </w:pPr>
          </w:p>
        </w:tc>
        <w:tc>
          <w:tcPr>
            <w:tcW w:w="4081" w:type="dxa"/>
          </w:tcPr>
          <w:p w:rsidR="00A67B05" w:rsidRDefault="009A54D2" w:rsidP="00136A44">
            <w:pPr>
              <w:ind w:firstLine="0"/>
              <w:rPr>
                <w:sz w:val="28"/>
                <w:szCs w:val="28"/>
              </w:rPr>
            </w:pPr>
            <w:r>
              <w:rPr>
                <w:sz w:val="28"/>
                <w:szCs w:val="28"/>
              </w:rPr>
              <w:t>Vũ Thế Nguyên</w:t>
            </w:r>
          </w:p>
        </w:tc>
      </w:tr>
      <w:tr w:rsidR="00A67B05">
        <w:trPr>
          <w:trHeight w:val="441"/>
        </w:trPr>
        <w:tc>
          <w:tcPr>
            <w:tcW w:w="3473" w:type="dxa"/>
          </w:tcPr>
          <w:p w:rsidR="00A67B05" w:rsidRDefault="00A67B05">
            <w:pPr>
              <w:jc w:val="center"/>
              <w:rPr>
                <w:sz w:val="28"/>
                <w:szCs w:val="28"/>
              </w:rPr>
            </w:pPr>
          </w:p>
        </w:tc>
        <w:tc>
          <w:tcPr>
            <w:tcW w:w="987" w:type="dxa"/>
          </w:tcPr>
          <w:p w:rsidR="00A67B05" w:rsidRDefault="00A67B05">
            <w:pPr>
              <w:jc w:val="center"/>
              <w:rPr>
                <w:sz w:val="28"/>
                <w:szCs w:val="28"/>
              </w:rPr>
            </w:pPr>
          </w:p>
        </w:tc>
        <w:tc>
          <w:tcPr>
            <w:tcW w:w="4081" w:type="dxa"/>
          </w:tcPr>
          <w:p w:rsidR="00A67B05" w:rsidRDefault="009A54D2" w:rsidP="00136A44">
            <w:pPr>
              <w:ind w:firstLine="0"/>
              <w:rPr>
                <w:sz w:val="28"/>
                <w:szCs w:val="28"/>
              </w:rPr>
            </w:pPr>
            <w:r>
              <w:rPr>
                <w:sz w:val="28"/>
                <w:szCs w:val="28"/>
              </w:rPr>
              <w:t xml:space="preserve">Vũ Văn Thiện </w:t>
            </w:r>
          </w:p>
        </w:tc>
      </w:tr>
      <w:tr w:rsidR="00A67B05">
        <w:trPr>
          <w:trHeight w:val="429"/>
        </w:trPr>
        <w:tc>
          <w:tcPr>
            <w:tcW w:w="3473" w:type="dxa"/>
          </w:tcPr>
          <w:p w:rsidR="00A67B05" w:rsidRDefault="00A67B05">
            <w:pPr>
              <w:jc w:val="center"/>
              <w:rPr>
                <w:sz w:val="28"/>
                <w:szCs w:val="28"/>
              </w:rPr>
            </w:pPr>
          </w:p>
        </w:tc>
        <w:tc>
          <w:tcPr>
            <w:tcW w:w="987" w:type="dxa"/>
          </w:tcPr>
          <w:p w:rsidR="00A67B05" w:rsidRDefault="00A67B05">
            <w:pPr>
              <w:jc w:val="center"/>
              <w:rPr>
                <w:sz w:val="28"/>
                <w:szCs w:val="28"/>
              </w:rPr>
            </w:pPr>
          </w:p>
        </w:tc>
        <w:tc>
          <w:tcPr>
            <w:tcW w:w="4081" w:type="dxa"/>
          </w:tcPr>
          <w:p w:rsidR="00A67B05" w:rsidRDefault="009A54D2" w:rsidP="00136A44">
            <w:pPr>
              <w:ind w:firstLine="0"/>
              <w:rPr>
                <w:sz w:val="28"/>
                <w:szCs w:val="28"/>
              </w:rPr>
            </w:pPr>
            <w:r>
              <w:rPr>
                <w:sz w:val="28"/>
                <w:szCs w:val="28"/>
              </w:rPr>
              <w:t>Hoàng Huy Hiệu</w:t>
            </w:r>
          </w:p>
        </w:tc>
      </w:tr>
    </w:tbl>
    <w:p w:rsidR="00A67B05" w:rsidRDefault="00A67B05">
      <w:pPr>
        <w:ind w:left="720" w:firstLine="720"/>
        <w:rPr>
          <w:b/>
          <w:sz w:val="28"/>
          <w:szCs w:val="28"/>
        </w:rPr>
      </w:pPr>
    </w:p>
    <w:p w:rsidR="00A67B05" w:rsidRDefault="00A67B05">
      <w:pPr>
        <w:ind w:firstLine="0"/>
        <w:rPr>
          <w:b/>
          <w:sz w:val="28"/>
          <w:szCs w:val="28"/>
        </w:rPr>
      </w:pPr>
    </w:p>
    <w:p w:rsidR="00A67B05" w:rsidRDefault="009A54D2">
      <w:pPr>
        <w:jc w:val="center"/>
        <w:rPr>
          <w:b/>
          <w:sz w:val="28"/>
          <w:szCs w:val="28"/>
        </w:rPr>
        <w:sectPr w:rsidR="00A67B05" w:rsidSect="00586652">
          <w:footerReference w:type="default" r:id="rId9"/>
          <w:pgSz w:w="12240" w:h="15840"/>
          <w:pgMar w:top="1134" w:right="1134" w:bottom="1134" w:left="1701" w:header="708" w:footer="708"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sectPr>
      </w:pPr>
      <w:r>
        <w:rPr>
          <w:b/>
          <w:sz w:val="28"/>
          <w:szCs w:val="28"/>
        </w:rPr>
        <w:t>Hà Nội, 2022</w:t>
      </w:r>
    </w:p>
    <w:p w:rsidR="00A67B05" w:rsidRDefault="009A54D2">
      <w:pPr>
        <w:spacing w:line="259" w:lineRule="auto"/>
        <w:ind w:firstLine="0"/>
        <w:jc w:val="center"/>
        <w:rPr>
          <w:highlight w:val="white"/>
        </w:rPr>
      </w:pPr>
      <w:r>
        <w:rPr>
          <w:highlight w:val="white"/>
        </w:rPr>
        <w:lastRenderedPageBreak/>
        <w:t xml:space="preserve">MỤC LỤC </w:t>
      </w:r>
    </w:p>
    <w:p w:rsidR="00A67B05" w:rsidRDefault="00A67B05">
      <w:pPr>
        <w:keepNext/>
        <w:keepLines/>
        <w:pBdr>
          <w:top w:val="nil"/>
          <w:left w:val="nil"/>
          <w:bottom w:val="nil"/>
          <w:right w:val="nil"/>
          <w:between w:val="nil"/>
        </w:pBdr>
        <w:spacing w:before="240" w:line="259" w:lineRule="auto"/>
        <w:ind w:firstLine="0"/>
        <w:rPr>
          <w:rFonts w:ascii="Calibri" w:eastAsia="Calibri" w:hAnsi="Calibri" w:cs="Calibri"/>
          <w:color w:val="2E75B5"/>
          <w:sz w:val="32"/>
          <w:szCs w:val="32"/>
        </w:rPr>
      </w:pPr>
    </w:p>
    <w:sdt>
      <w:sdtPr>
        <w:id w:val="-2062167002"/>
        <w:docPartObj>
          <w:docPartGallery w:val="Table of Contents"/>
          <w:docPartUnique/>
        </w:docPartObj>
      </w:sdtPr>
      <w:sdtEndPr/>
      <w:sdtContent>
        <w:p w:rsidR="00A67B05" w:rsidRDefault="009A54D2">
          <w:pPr>
            <w:pBdr>
              <w:top w:val="nil"/>
              <w:left w:val="nil"/>
              <w:bottom w:val="nil"/>
              <w:right w:val="nil"/>
              <w:between w:val="nil"/>
            </w:pBdr>
            <w:tabs>
              <w:tab w:val="right" w:pos="9395"/>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heading=h.30j0zll">
            <w:r>
              <w:rPr>
                <w:color w:val="000000"/>
                <w:highlight w:val="white"/>
              </w:rPr>
              <w:t>I, Đề tài</w:t>
            </w:r>
          </w:hyperlink>
          <w:hyperlink w:anchor="_heading=h.30j0zll">
            <w:r>
              <w:rPr>
                <w:color w:val="000000"/>
              </w:rPr>
              <w:tab/>
              <w:t>3</w:t>
            </w:r>
          </w:hyperlink>
        </w:p>
        <w:p w:rsidR="00A67B05" w:rsidRDefault="0058645E">
          <w:pPr>
            <w:pBdr>
              <w:top w:val="nil"/>
              <w:left w:val="nil"/>
              <w:bottom w:val="nil"/>
              <w:right w:val="nil"/>
              <w:between w:val="nil"/>
            </w:pBdr>
            <w:tabs>
              <w:tab w:val="right" w:pos="9395"/>
            </w:tabs>
            <w:spacing w:after="100"/>
            <w:ind w:left="260" w:firstLine="420"/>
            <w:rPr>
              <w:rFonts w:ascii="Calibri" w:eastAsia="Calibri" w:hAnsi="Calibri" w:cs="Calibri"/>
              <w:color w:val="000000"/>
              <w:sz w:val="22"/>
              <w:szCs w:val="22"/>
            </w:rPr>
          </w:pPr>
          <w:hyperlink w:anchor="_heading=h.1fob9te">
            <w:r w:rsidR="009A54D2">
              <w:rPr>
                <w:color w:val="000000"/>
              </w:rPr>
              <w:t>1, Sơ lược về hệ thống</w:t>
            </w:r>
            <w:r w:rsidR="009A54D2">
              <w:rPr>
                <w:color w:val="000000"/>
              </w:rPr>
              <w:tab/>
              <w:t>3</w:t>
            </w:r>
          </w:hyperlink>
        </w:p>
        <w:p w:rsidR="00A67B05" w:rsidRDefault="0058645E">
          <w:pPr>
            <w:pBdr>
              <w:top w:val="nil"/>
              <w:left w:val="nil"/>
              <w:bottom w:val="nil"/>
              <w:right w:val="nil"/>
              <w:between w:val="nil"/>
            </w:pBdr>
            <w:tabs>
              <w:tab w:val="right" w:pos="9395"/>
            </w:tabs>
            <w:spacing w:after="100"/>
            <w:ind w:left="260" w:firstLine="420"/>
            <w:rPr>
              <w:rFonts w:ascii="Calibri" w:eastAsia="Calibri" w:hAnsi="Calibri" w:cs="Calibri"/>
              <w:color w:val="000000"/>
              <w:sz w:val="22"/>
              <w:szCs w:val="22"/>
            </w:rPr>
          </w:pPr>
          <w:hyperlink w:anchor="_heading=h.3znysh7">
            <w:r w:rsidR="009A54D2">
              <w:rPr>
                <w:color w:val="000000"/>
              </w:rPr>
              <w:t>2, Nghiệp vụ của hệ thống (giới thiệu bài toán)</w:t>
            </w:r>
            <w:r w:rsidR="009A54D2">
              <w:rPr>
                <w:color w:val="000000"/>
              </w:rPr>
              <w:tab/>
              <w:t>3</w:t>
            </w:r>
          </w:hyperlink>
        </w:p>
        <w:p w:rsidR="00A67B05" w:rsidRDefault="0058645E">
          <w:pPr>
            <w:pBdr>
              <w:top w:val="nil"/>
              <w:left w:val="nil"/>
              <w:bottom w:val="nil"/>
              <w:right w:val="nil"/>
              <w:between w:val="nil"/>
            </w:pBdr>
            <w:tabs>
              <w:tab w:val="right" w:pos="9395"/>
            </w:tabs>
            <w:spacing w:after="100"/>
            <w:ind w:left="260" w:firstLine="420"/>
            <w:rPr>
              <w:rFonts w:ascii="Calibri" w:eastAsia="Calibri" w:hAnsi="Calibri" w:cs="Calibri"/>
              <w:color w:val="000000"/>
              <w:sz w:val="22"/>
              <w:szCs w:val="22"/>
            </w:rPr>
          </w:pPr>
          <w:hyperlink w:anchor="_heading=h.2et92p0">
            <w:r w:rsidR="009A54D2">
              <w:rPr>
                <w:color w:val="000000"/>
              </w:rPr>
              <w:t>3,Mục đích, yêu cầu</w:t>
            </w:r>
            <w:r w:rsidR="009A54D2">
              <w:rPr>
                <w:color w:val="000000"/>
              </w:rPr>
              <w:tab/>
              <w:t>4</w:t>
            </w:r>
          </w:hyperlink>
        </w:p>
        <w:p w:rsidR="00A67B05" w:rsidRDefault="0058645E">
          <w:pPr>
            <w:pBdr>
              <w:top w:val="nil"/>
              <w:left w:val="nil"/>
              <w:bottom w:val="nil"/>
              <w:right w:val="nil"/>
              <w:between w:val="nil"/>
            </w:pBdr>
            <w:tabs>
              <w:tab w:val="right" w:pos="9395"/>
            </w:tabs>
            <w:spacing w:after="100"/>
            <w:rPr>
              <w:rFonts w:ascii="Calibri" w:eastAsia="Calibri" w:hAnsi="Calibri" w:cs="Calibri"/>
              <w:color w:val="000000"/>
              <w:sz w:val="22"/>
              <w:szCs w:val="22"/>
            </w:rPr>
          </w:pPr>
          <w:hyperlink w:anchor="_heading=h.tyjcwt">
            <w:r w:rsidR="009A54D2">
              <w:rPr>
                <w:color w:val="000000"/>
              </w:rPr>
              <w:t>II,Khảo sát phân tích</w:t>
            </w:r>
            <w:r w:rsidR="009A54D2">
              <w:rPr>
                <w:color w:val="000000"/>
              </w:rPr>
              <w:tab/>
              <w:t>4</w:t>
            </w:r>
          </w:hyperlink>
        </w:p>
        <w:p w:rsidR="00A67B05" w:rsidRDefault="0058645E">
          <w:pPr>
            <w:pBdr>
              <w:top w:val="nil"/>
              <w:left w:val="nil"/>
              <w:bottom w:val="nil"/>
              <w:right w:val="nil"/>
              <w:between w:val="nil"/>
            </w:pBdr>
            <w:tabs>
              <w:tab w:val="right" w:pos="9395"/>
            </w:tabs>
            <w:spacing w:after="100"/>
            <w:ind w:left="260" w:firstLine="420"/>
            <w:rPr>
              <w:rFonts w:ascii="Calibri" w:eastAsia="Calibri" w:hAnsi="Calibri" w:cs="Calibri"/>
              <w:color w:val="000000"/>
              <w:sz w:val="22"/>
              <w:szCs w:val="22"/>
            </w:rPr>
          </w:pPr>
          <w:hyperlink w:anchor="_heading=h.3dy6vkm">
            <w:r w:rsidR="009A54D2">
              <w:rPr>
                <w:color w:val="000000"/>
              </w:rPr>
              <w:t>1,Tìm hiểu các trang web có cùng chủ để</w:t>
            </w:r>
            <w:r w:rsidR="009A54D2">
              <w:rPr>
                <w:color w:val="000000"/>
              </w:rPr>
              <w:tab/>
              <w:t>4</w:t>
            </w:r>
          </w:hyperlink>
        </w:p>
        <w:p w:rsidR="00A67B05" w:rsidRDefault="0058645E">
          <w:pPr>
            <w:pBdr>
              <w:top w:val="nil"/>
              <w:left w:val="nil"/>
              <w:bottom w:val="nil"/>
              <w:right w:val="nil"/>
              <w:between w:val="nil"/>
            </w:pBdr>
            <w:tabs>
              <w:tab w:val="right" w:pos="9395"/>
            </w:tabs>
            <w:spacing w:after="100"/>
            <w:ind w:left="260" w:firstLine="420"/>
            <w:rPr>
              <w:rFonts w:ascii="Calibri" w:eastAsia="Calibri" w:hAnsi="Calibri" w:cs="Calibri"/>
              <w:color w:val="000000"/>
              <w:sz w:val="22"/>
              <w:szCs w:val="22"/>
            </w:rPr>
          </w:pPr>
          <w:hyperlink w:anchor="_heading=h.1t3h5sf">
            <w:r w:rsidR="009A54D2">
              <w:rPr>
                <w:color w:val="000000"/>
              </w:rPr>
              <w:t>2,Đối tượng sử dụng</w:t>
            </w:r>
            <w:r w:rsidR="009A54D2">
              <w:rPr>
                <w:color w:val="000000"/>
              </w:rPr>
              <w:tab/>
              <w:t>5</w:t>
            </w:r>
          </w:hyperlink>
        </w:p>
        <w:p w:rsidR="00A67B05" w:rsidRDefault="0058645E">
          <w:pPr>
            <w:pBdr>
              <w:top w:val="nil"/>
              <w:left w:val="nil"/>
              <w:bottom w:val="nil"/>
              <w:right w:val="nil"/>
              <w:between w:val="nil"/>
            </w:pBdr>
            <w:tabs>
              <w:tab w:val="right" w:pos="9395"/>
            </w:tabs>
            <w:spacing w:after="100"/>
            <w:ind w:left="260" w:firstLine="420"/>
            <w:rPr>
              <w:rFonts w:ascii="Calibri" w:eastAsia="Calibri" w:hAnsi="Calibri" w:cs="Calibri"/>
              <w:color w:val="000000"/>
              <w:sz w:val="22"/>
              <w:szCs w:val="22"/>
            </w:rPr>
          </w:pPr>
          <w:hyperlink w:anchor="_heading=h.4d34og8">
            <w:r w:rsidR="009A54D2">
              <w:rPr>
                <w:color w:val="000000"/>
              </w:rPr>
              <w:t>3,Các chức năng cơ bản của từng đối tượng</w:t>
            </w:r>
            <w:r w:rsidR="009A54D2">
              <w:rPr>
                <w:color w:val="000000"/>
              </w:rPr>
              <w:tab/>
              <w:t>5</w:t>
            </w:r>
          </w:hyperlink>
        </w:p>
        <w:p w:rsidR="00A67B05" w:rsidRDefault="0058645E">
          <w:pPr>
            <w:pBdr>
              <w:top w:val="nil"/>
              <w:left w:val="nil"/>
              <w:bottom w:val="nil"/>
              <w:right w:val="nil"/>
              <w:between w:val="nil"/>
            </w:pBdr>
            <w:tabs>
              <w:tab w:val="right" w:pos="9395"/>
            </w:tabs>
            <w:spacing w:after="100"/>
            <w:rPr>
              <w:rFonts w:ascii="Calibri" w:eastAsia="Calibri" w:hAnsi="Calibri" w:cs="Calibri"/>
              <w:color w:val="000000"/>
              <w:sz w:val="22"/>
              <w:szCs w:val="22"/>
            </w:rPr>
          </w:pPr>
          <w:hyperlink w:anchor="_heading=h.2s8eyo1">
            <w:r w:rsidR="009A54D2">
              <w:rPr>
                <w:color w:val="000000"/>
              </w:rPr>
              <w:t>III, Thiết kế</w:t>
            </w:r>
            <w:r w:rsidR="009A54D2">
              <w:rPr>
                <w:color w:val="000000"/>
              </w:rPr>
              <w:tab/>
              <w:t>6</w:t>
            </w:r>
          </w:hyperlink>
        </w:p>
        <w:p w:rsidR="00A67B05" w:rsidRDefault="0058645E">
          <w:pPr>
            <w:pBdr>
              <w:top w:val="nil"/>
              <w:left w:val="nil"/>
              <w:bottom w:val="nil"/>
              <w:right w:val="nil"/>
              <w:between w:val="nil"/>
            </w:pBdr>
            <w:tabs>
              <w:tab w:val="right" w:pos="9395"/>
            </w:tabs>
            <w:spacing w:after="100"/>
            <w:ind w:left="260" w:firstLine="420"/>
            <w:rPr>
              <w:rFonts w:ascii="Calibri" w:eastAsia="Calibri" w:hAnsi="Calibri" w:cs="Calibri"/>
              <w:color w:val="000000"/>
              <w:sz w:val="22"/>
              <w:szCs w:val="22"/>
            </w:rPr>
          </w:pPr>
          <w:hyperlink w:anchor="_heading=h.17dp8vu">
            <w:r w:rsidR="009A54D2">
              <w:rPr>
                <w:color w:val="000000"/>
              </w:rPr>
              <w:t>1,  Sơ đồ use-case diagram</w:t>
            </w:r>
            <w:r w:rsidR="009A54D2">
              <w:rPr>
                <w:color w:val="000000"/>
              </w:rPr>
              <w:tab/>
              <w:t>6</w:t>
            </w:r>
          </w:hyperlink>
        </w:p>
        <w:p w:rsidR="00A67B05" w:rsidRDefault="0058645E">
          <w:pPr>
            <w:pBdr>
              <w:top w:val="nil"/>
              <w:left w:val="nil"/>
              <w:bottom w:val="nil"/>
              <w:right w:val="nil"/>
              <w:between w:val="nil"/>
            </w:pBdr>
            <w:tabs>
              <w:tab w:val="right" w:pos="9395"/>
            </w:tabs>
            <w:spacing w:after="100"/>
            <w:ind w:left="260" w:firstLine="420"/>
            <w:rPr>
              <w:rFonts w:ascii="Calibri" w:eastAsia="Calibri" w:hAnsi="Calibri" w:cs="Calibri"/>
              <w:color w:val="000000"/>
              <w:sz w:val="22"/>
              <w:szCs w:val="22"/>
            </w:rPr>
          </w:pPr>
          <w:del w:id="0" w:author="ADMIN" w:date="2022-11-01T21:32:00Z">
            <w:r w:rsidDel="00CE3BFE">
              <w:fldChar w:fldCharType="begin"/>
            </w:r>
            <w:r w:rsidDel="00CE3BFE">
              <w:delInstrText xml:space="preserve"> HYPERLINK \l "_heading=h.3rdcrjn" \h </w:delInstrText>
            </w:r>
            <w:r w:rsidDel="00CE3BFE">
              <w:fldChar w:fldCharType="separate"/>
            </w:r>
            <w:r w:rsidR="009A54D2" w:rsidDel="00CE3BFE">
              <w:rPr>
                <w:color w:val="000000"/>
              </w:rPr>
              <w:delText>2, Sơ đồ site map</w:delText>
            </w:r>
            <w:r w:rsidR="009A54D2" w:rsidDel="00CE3BFE">
              <w:rPr>
                <w:color w:val="000000"/>
              </w:rPr>
              <w:tab/>
              <w:delText>6</w:delText>
            </w:r>
            <w:r w:rsidDel="00CE3BFE">
              <w:rPr>
                <w:color w:val="000000"/>
              </w:rPr>
              <w:fldChar w:fldCharType="end"/>
            </w:r>
          </w:del>
          <w:ins w:id="1" w:author="ADMIN" w:date="2022-11-01T21:32:00Z">
            <w:r w:rsidR="00CE3BFE">
              <w:fldChar w:fldCharType="begin"/>
            </w:r>
            <w:r w:rsidR="00CE3BFE">
              <w:instrText xml:space="preserve"> HYPERLINK \l "_heading=h.3rdcrjn" \h </w:instrText>
            </w:r>
            <w:r w:rsidR="00CE3BFE">
              <w:fldChar w:fldCharType="separate"/>
            </w:r>
            <w:r w:rsidR="00CE3BFE">
              <w:rPr>
                <w:color w:val="000000"/>
              </w:rPr>
              <w:t>2, Sơ đồ site map</w:t>
            </w:r>
            <w:r w:rsidR="00CE3BFE">
              <w:rPr>
                <w:color w:val="000000"/>
              </w:rPr>
              <w:tab/>
            </w:r>
            <w:r w:rsidR="00CE3BFE">
              <w:rPr>
                <w:color w:val="000000"/>
              </w:rPr>
              <w:t>7</w:t>
            </w:r>
            <w:r w:rsidR="00CE3BFE">
              <w:rPr>
                <w:color w:val="000000"/>
              </w:rPr>
              <w:fldChar w:fldCharType="end"/>
            </w:r>
          </w:ins>
        </w:p>
        <w:p w:rsidR="00A67B05" w:rsidRDefault="0058645E">
          <w:pPr>
            <w:pBdr>
              <w:top w:val="nil"/>
              <w:left w:val="nil"/>
              <w:bottom w:val="nil"/>
              <w:right w:val="nil"/>
              <w:between w:val="nil"/>
            </w:pBdr>
            <w:tabs>
              <w:tab w:val="right" w:pos="9395"/>
            </w:tabs>
            <w:spacing w:after="100"/>
            <w:ind w:left="260" w:firstLine="420"/>
            <w:rPr>
              <w:rFonts w:ascii="Calibri" w:eastAsia="Calibri" w:hAnsi="Calibri" w:cs="Calibri"/>
              <w:color w:val="000000"/>
              <w:sz w:val="22"/>
              <w:szCs w:val="22"/>
            </w:rPr>
          </w:pPr>
          <w:del w:id="2" w:author="ADMIN" w:date="2022-11-01T21:32:00Z">
            <w:r w:rsidDel="00CE3BFE">
              <w:fldChar w:fldCharType="begin"/>
            </w:r>
            <w:r w:rsidDel="00CE3BFE">
              <w:delInstrText xml:space="preserve"> HYPERLINK \l "_heading=h.26in1rg" \h </w:delInstrText>
            </w:r>
            <w:r w:rsidDel="00CE3BFE">
              <w:fldChar w:fldCharType="separate"/>
            </w:r>
            <w:r w:rsidR="009A54D2" w:rsidDel="00CE3BFE">
              <w:rPr>
                <w:color w:val="000000"/>
              </w:rPr>
              <w:delText>3, Sơ đồ wireframe cho mỗi trang trong website</w:delText>
            </w:r>
            <w:r w:rsidR="009A54D2" w:rsidDel="00CE3BFE">
              <w:rPr>
                <w:color w:val="000000"/>
              </w:rPr>
              <w:tab/>
              <w:delText>6</w:delText>
            </w:r>
            <w:r w:rsidDel="00CE3BFE">
              <w:rPr>
                <w:color w:val="000000"/>
              </w:rPr>
              <w:fldChar w:fldCharType="end"/>
            </w:r>
          </w:del>
          <w:ins w:id="3" w:author="ADMIN" w:date="2022-11-01T21:32:00Z">
            <w:r w:rsidR="00CE3BFE">
              <w:fldChar w:fldCharType="begin"/>
            </w:r>
            <w:r w:rsidR="00CE3BFE">
              <w:instrText xml:space="preserve"> HYPERLINK \l "_heading=h.26in1rg" \h </w:instrText>
            </w:r>
            <w:r w:rsidR="00CE3BFE">
              <w:fldChar w:fldCharType="separate"/>
            </w:r>
            <w:r w:rsidR="00CE3BFE">
              <w:rPr>
                <w:color w:val="000000"/>
              </w:rPr>
              <w:t>3, Sơ đồ wireframe cho mỗi trang trong website</w:t>
            </w:r>
            <w:r w:rsidR="00CE3BFE">
              <w:rPr>
                <w:color w:val="000000"/>
              </w:rPr>
              <w:tab/>
            </w:r>
            <w:r w:rsidR="00CE3BFE">
              <w:rPr>
                <w:color w:val="000000"/>
              </w:rPr>
              <w:t>7</w:t>
            </w:r>
            <w:r w:rsidR="00CE3BFE">
              <w:rPr>
                <w:color w:val="000000"/>
              </w:rPr>
              <w:fldChar w:fldCharType="end"/>
            </w:r>
          </w:ins>
        </w:p>
        <w:p w:rsidR="00A67B05" w:rsidRDefault="0058645E">
          <w:pPr>
            <w:pBdr>
              <w:top w:val="nil"/>
              <w:left w:val="nil"/>
              <w:bottom w:val="nil"/>
              <w:right w:val="nil"/>
              <w:between w:val="nil"/>
            </w:pBdr>
            <w:tabs>
              <w:tab w:val="right" w:pos="9395"/>
            </w:tabs>
            <w:spacing w:after="100"/>
            <w:rPr>
              <w:rFonts w:ascii="Calibri" w:eastAsia="Calibri" w:hAnsi="Calibri" w:cs="Calibri"/>
              <w:color w:val="000000"/>
              <w:sz w:val="22"/>
              <w:szCs w:val="22"/>
            </w:rPr>
          </w:pPr>
          <w:del w:id="4" w:author="ADMIN" w:date="2022-11-01T21:30:00Z">
            <w:r w:rsidDel="00CE3BFE">
              <w:fldChar w:fldCharType="begin"/>
            </w:r>
            <w:r w:rsidDel="00CE3BFE">
              <w:delInstrText xml:space="preserve"> HYPERLINK \l "_heading=h.lnxbz9" \h </w:delInstrText>
            </w:r>
            <w:r w:rsidDel="00CE3BFE">
              <w:fldChar w:fldCharType="separate"/>
            </w:r>
            <w:r w:rsidR="009A54D2" w:rsidDel="00CE3BFE">
              <w:rPr>
                <w:color w:val="000000"/>
              </w:rPr>
              <w:delText>IV, Triển khai</w:delText>
            </w:r>
            <w:r w:rsidR="009A54D2" w:rsidDel="00CE3BFE">
              <w:rPr>
                <w:color w:val="000000"/>
              </w:rPr>
              <w:tab/>
              <w:delText>6</w:delText>
            </w:r>
            <w:r w:rsidDel="00CE3BFE">
              <w:rPr>
                <w:color w:val="000000"/>
              </w:rPr>
              <w:fldChar w:fldCharType="end"/>
            </w:r>
          </w:del>
          <w:ins w:id="5" w:author="ADMIN" w:date="2022-11-01T21:30:00Z">
            <w:r w:rsidR="00CE3BFE">
              <w:fldChar w:fldCharType="begin"/>
            </w:r>
            <w:r w:rsidR="00CE3BFE">
              <w:instrText xml:space="preserve"> HYPERLINK \l "_heading=h.lnxbz9" \h </w:instrText>
            </w:r>
            <w:r w:rsidR="00CE3BFE">
              <w:fldChar w:fldCharType="separate"/>
            </w:r>
            <w:r w:rsidR="00CE3BFE">
              <w:rPr>
                <w:color w:val="000000"/>
              </w:rPr>
              <w:t>IV, Triển khai</w:t>
            </w:r>
            <w:r w:rsidR="00CE3BFE">
              <w:rPr>
                <w:color w:val="000000"/>
              </w:rPr>
              <w:tab/>
            </w:r>
          </w:ins>
          <w:ins w:id="6" w:author="ADMIN" w:date="2022-11-01T21:31:00Z">
            <w:r w:rsidR="00CE3BFE">
              <w:rPr>
                <w:color w:val="000000"/>
              </w:rPr>
              <w:t>12</w:t>
            </w:r>
          </w:ins>
          <w:ins w:id="7" w:author="ADMIN" w:date="2022-11-01T21:30:00Z">
            <w:r w:rsidR="00CE3BFE">
              <w:rPr>
                <w:color w:val="000000"/>
              </w:rPr>
              <w:fldChar w:fldCharType="end"/>
            </w:r>
          </w:ins>
        </w:p>
        <w:p w:rsidR="00A67B05" w:rsidRDefault="0058645E">
          <w:pPr>
            <w:pBdr>
              <w:top w:val="nil"/>
              <w:left w:val="nil"/>
              <w:bottom w:val="nil"/>
              <w:right w:val="nil"/>
              <w:between w:val="nil"/>
            </w:pBdr>
            <w:tabs>
              <w:tab w:val="right" w:pos="9395"/>
            </w:tabs>
            <w:spacing w:after="100"/>
            <w:rPr>
              <w:ins w:id="8" w:author="ADMIN" w:date="2022-11-01T21:31:00Z"/>
              <w:color w:val="000000"/>
            </w:rPr>
          </w:pPr>
          <w:r>
            <w:fldChar w:fldCharType="begin"/>
          </w:r>
          <w:r>
            <w:instrText xml:space="preserve"> HYPERLINK \l "_heading=h.35nkun2" \h </w:instrText>
          </w:r>
          <w:r>
            <w:fldChar w:fldCharType="separate"/>
          </w:r>
          <w:r w:rsidR="009A54D2">
            <w:rPr>
              <w:color w:val="000000"/>
            </w:rPr>
            <w:t>V,Kiểm thử</w:t>
          </w:r>
          <w:r w:rsidR="009A54D2">
            <w:rPr>
              <w:color w:val="000000"/>
            </w:rPr>
            <w:tab/>
          </w:r>
          <w:ins w:id="9" w:author="ADMIN" w:date="2022-11-01T21:30:00Z">
            <w:r w:rsidR="00CE3BFE">
              <w:rPr>
                <w:color w:val="000000"/>
              </w:rPr>
              <w:t>13</w:t>
            </w:r>
          </w:ins>
          <w:del w:id="10" w:author="ADMIN" w:date="2022-11-01T21:30:00Z">
            <w:r w:rsidR="009A54D2" w:rsidDel="00CE3BFE">
              <w:rPr>
                <w:color w:val="000000"/>
              </w:rPr>
              <w:delText>6</w:delText>
            </w:r>
          </w:del>
          <w:r>
            <w:rPr>
              <w:color w:val="000000"/>
            </w:rPr>
            <w:fldChar w:fldCharType="end"/>
          </w:r>
        </w:p>
        <w:p w:rsidR="00CE3BFE" w:rsidRDefault="00CE3BFE">
          <w:pPr>
            <w:pBdr>
              <w:top w:val="nil"/>
              <w:left w:val="nil"/>
              <w:bottom w:val="nil"/>
              <w:right w:val="nil"/>
              <w:between w:val="nil"/>
            </w:pBdr>
            <w:tabs>
              <w:tab w:val="right" w:pos="9395"/>
            </w:tabs>
            <w:spacing w:after="100"/>
            <w:rPr>
              <w:rFonts w:ascii="Calibri" w:eastAsia="Calibri" w:hAnsi="Calibri" w:cs="Calibri"/>
              <w:color w:val="000000"/>
              <w:sz w:val="22"/>
              <w:szCs w:val="22"/>
            </w:rPr>
          </w:pPr>
          <w:ins w:id="11" w:author="ADMIN" w:date="2022-11-01T21:31:00Z">
            <w:r>
              <w:rPr>
                <w:color w:val="000000"/>
              </w:rPr>
              <w:t xml:space="preserve">VI, Tự đánh giá                   </w:t>
            </w:r>
            <w:r>
              <w:rPr>
                <w:color w:val="000000"/>
              </w:rPr>
              <w:tab/>
              <w:t>13</w:t>
            </w:r>
          </w:ins>
        </w:p>
        <w:p w:rsidR="00A67B05" w:rsidRDefault="009A54D2">
          <w:r>
            <w:fldChar w:fldCharType="end"/>
          </w:r>
        </w:p>
      </w:sdtContent>
    </w:sdt>
    <w:p w:rsidR="00A67B05" w:rsidRDefault="009A54D2">
      <w:pPr>
        <w:spacing w:line="259" w:lineRule="auto"/>
        <w:ind w:firstLine="0"/>
        <w:rPr>
          <w:highlight w:val="white"/>
        </w:rPr>
      </w:pPr>
      <w:r>
        <w:br w:type="page"/>
      </w:r>
    </w:p>
    <w:p w:rsidR="00A67B05" w:rsidRDefault="009A54D2">
      <w:pPr>
        <w:pBdr>
          <w:top w:val="nil"/>
          <w:left w:val="nil"/>
          <w:bottom w:val="nil"/>
          <w:right w:val="nil"/>
          <w:between w:val="nil"/>
        </w:pBdr>
        <w:tabs>
          <w:tab w:val="left" w:pos="3045"/>
        </w:tabs>
        <w:ind w:firstLine="0"/>
        <w:jc w:val="center"/>
        <w:rPr>
          <w:color w:val="000000"/>
          <w:sz w:val="48"/>
          <w:szCs w:val="48"/>
        </w:rPr>
      </w:pPr>
      <w:bookmarkStart w:id="12" w:name="_heading=h.gjdgxs" w:colFirst="0" w:colLast="0"/>
      <w:bookmarkEnd w:id="12"/>
      <w:r>
        <w:rPr>
          <w:color w:val="000000"/>
          <w:sz w:val="48"/>
          <w:szCs w:val="48"/>
        </w:rPr>
        <w:lastRenderedPageBreak/>
        <w:t>LỜI NÓI ĐẦU</w:t>
      </w:r>
    </w:p>
    <w:p w:rsidR="00A67B05" w:rsidRDefault="009A54D2">
      <w:r>
        <w:t>Trong thời đại ngày nay, với sự phát triển nhanh chóng của công nghệ thông tin được áp dụng trên mọi lĩnh vực của cuộc sống như kinh tế, chính trị, văn hóa xã hội, … tất cả đều cần có công nghệ thông tin. Như hiện nay chúng ta đã biết lập trình và thiết kế Website có thể được coi là ngành “hot” mà hiện nay chúng ta đang rất quan tâm.</w:t>
      </w:r>
    </w:p>
    <w:p w:rsidR="00A67B05" w:rsidRDefault="009A54D2">
      <w:r>
        <w:t xml:space="preserve">Bản báo cáo là những nội dung cơ bản về bài tập lớn trong việc xây dựng một website của nhóm. Do hạn chế về kiến thức, kinh </w:t>
      </w:r>
      <w:proofErr w:type="gramStart"/>
      <w:r>
        <w:t>nghiệm,…</w:t>
      </w:r>
      <w:proofErr w:type="gramEnd"/>
      <w:r>
        <w:t xml:space="preserve">các nội dung còn có thể thiếu sót. </w:t>
      </w:r>
      <w:proofErr w:type="gramStart"/>
      <w:r>
        <w:t>,…</w:t>
      </w:r>
      <w:proofErr w:type="gramEnd"/>
      <w:r>
        <w:t>.Hi vọng bản báo cáo sẽ được tiếp tục phát triển trong tương lai.</w:t>
      </w:r>
    </w:p>
    <w:p w:rsidR="00A67B05" w:rsidRDefault="009A54D2">
      <w:r>
        <w:t>Nhóm thực hiện chúng em xin chân thành gửi lời cảm ơn tới thầy Lại Mạnh Dũng– Giảng viên bộ môn Thiết kế Website, khoa Công nghệ thông tin, đã tận tình giảng dạy những kiến thức chuyên môn, chỉ bảo, gợi ý, giúp đỡ và tạo điều kiện thuận lợi để chúng em có thể hoàn thành bản báo cáo này.</w:t>
      </w:r>
    </w:p>
    <w:p w:rsidR="00A67B05" w:rsidRDefault="009A54D2">
      <w:r>
        <w:t>Các thành viên của nhóm gồm:</w:t>
      </w:r>
    </w:p>
    <w:p w:rsidR="00A67B05" w:rsidRDefault="009A54D2">
      <w:r>
        <w:tab/>
      </w:r>
      <w:r>
        <w:tab/>
        <w:t xml:space="preserve">Trịnh Thành Nam </w:t>
      </w:r>
    </w:p>
    <w:p w:rsidR="00A67B05" w:rsidRDefault="009A54D2">
      <w:r>
        <w:tab/>
      </w:r>
      <w:r>
        <w:tab/>
        <w:t xml:space="preserve">Vũ Thế Nguyên </w:t>
      </w:r>
    </w:p>
    <w:p w:rsidR="00A67B05" w:rsidRDefault="009A54D2">
      <w:r>
        <w:tab/>
      </w:r>
      <w:r>
        <w:tab/>
        <w:t xml:space="preserve">Vũ văn Thiện </w:t>
      </w:r>
    </w:p>
    <w:p w:rsidR="00A67B05" w:rsidRDefault="009A54D2">
      <w:r>
        <w:tab/>
      </w:r>
      <w:r>
        <w:tab/>
        <w:t>Hoàng Huy Hiệu</w:t>
      </w:r>
      <w:r>
        <w:tab/>
      </w:r>
      <w:r>
        <w:tab/>
      </w:r>
    </w:p>
    <w:p w:rsidR="00A67B05" w:rsidRDefault="009A54D2">
      <w:r>
        <w:t>Chúng em xin chân thành cảm ơn!</w:t>
      </w:r>
    </w:p>
    <w:p w:rsidR="00A67B05" w:rsidRDefault="009A54D2">
      <w:pPr>
        <w:spacing w:line="259" w:lineRule="auto"/>
        <w:ind w:firstLine="0"/>
      </w:pPr>
      <w:r>
        <w:br w:type="page"/>
      </w:r>
    </w:p>
    <w:p w:rsidR="00A67B05" w:rsidRDefault="009A54D2">
      <w:pPr>
        <w:pStyle w:val="Heading1"/>
        <w:rPr>
          <w:highlight w:val="white"/>
        </w:rPr>
      </w:pPr>
      <w:bookmarkStart w:id="13" w:name="_heading=h.30j0zll" w:colFirst="0" w:colLast="0"/>
      <w:bookmarkEnd w:id="13"/>
      <w:r>
        <w:rPr>
          <w:highlight w:val="white"/>
        </w:rPr>
        <w:lastRenderedPageBreak/>
        <w:t>I, Đề tài</w:t>
      </w:r>
    </w:p>
    <w:p w:rsidR="00A67B05" w:rsidRDefault="009A54D2">
      <w:pPr>
        <w:pStyle w:val="Heading2"/>
      </w:pPr>
      <w:bookmarkStart w:id="14" w:name="_heading=h.1fob9te" w:colFirst="0" w:colLast="0"/>
      <w:bookmarkEnd w:id="14"/>
      <w:r>
        <w:t>1, Sơ lược về hệ thống</w:t>
      </w:r>
    </w:p>
    <w:p w:rsidR="00A67B05" w:rsidRDefault="009A54D2">
      <w:r>
        <w:t xml:space="preserve">Trong những năm qua, dưới tác động của cuộc cách mạng khoa học công nghệ và theo xu hướng của Quốc tế thì công nghiệp hóa, hiện đại hóa đất nước là con đường tất yếu mà các nước đang phát triển trong đó có Việt Nam phải trải qua để có thể bắt kịp được với các nước phát triển. Để bắt kịp xu hướng cùng với nhu cầu sử dụng Internet ngày càng nhiều, mọi lĩnh vực trong đời sống đã và đang chuyển đổi áp dụng công nghệ trên các nền tảng số vô cùng mạnh mẽ. Đặc biệt trong lĩnh vực dịch vụ giải trí với các hình thức như: đọc báo trực tuyến, thư viện điện tử, các dịch vụ xem trực </w:t>
      </w:r>
      <w:proofErr w:type="gramStart"/>
      <w:r>
        <w:t>tiếp,…</w:t>
      </w:r>
      <w:proofErr w:type="gramEnd"/>
      <w:r>
        <w:t xml:space="preserve"> </w:t>
      </w:r>
    </w:p>
    <w:p w:rsidR="00A67B05" w:rsidRDefault="009A54D2">
      <w:r>
        <w:t xml:space="preserve">Hiện nay, xem phim là một trong những hình thức giải trí phổ biến trong đời sống xã hội. Thay vì phải đến tận rạp chiếu phim mua vé, mọi người có thể đặt qua các trang web trực tuyến một cách nhanh chóng. Không chỉ vậy, trong thời gian COVID-19, việc đặt vé online càng tăng vọt. Với số lượng đặt vé lớn như vậy không thể tránh khỏi những vấn đề trong việc bán vé, quản lí. </w:t>
      </w:r>
    </w:p>
    <w:p w:rsidR="00A67B05" w:rsidRDefault="009A54D2">
      <w:r>
        <w:t>Nhằm đáp ứng nhu cầu đó, nhóm chúng em đã xây dựng trang web Quản lí bán vé xem phim có thể giúp việc quản lí,</w:t>
      </w:r>
      <w:r w:rsidR="00B62B3C">
        <w:t xml:space="preserve"> </w:t>
      </w:r>
      <w:r>
        <w:t xml:space="preserve">thống kê, lên kế hoạch bán vé trong các rạp chiếu phim trở lên thuận tiện hơn. </w:t>
      </w:r>
    </w:p>
    <w:p w:rsidR="00A67B05" w:rsidRDefault="009A54D2">
      <w:pPr>
        <w:pStyle w:val="Heading2"/>
      </w:pPr>
      <w:bookmarkStart w:id="15" w:name="_heading=h.3znysh7" w:colFirst="0" w:colLast="0"/>
      <w:bookmarkEnd w:id="15"/>
      <w:r>
        <w:t>2, Nghiệp vụ của hệ thống (giới thiệu bài toán)</w:t>
      </w:r>
    </w:p>
    <w:p w:rsidR="00A67B05" w:rsidRDefault="009A54D2">
      <w:r>
        <w:t>Qua khảo sát thực tế nhóm chúng em đưa ra đặc tả bài toán như sau: Người xem phim muốn tìm hiểu thông tin về các bộ phim,</w:t>
      </w:r>
      <w:r w:rsidR="00B62B3C">
        <w:t xml:space="preserve"> </w:t>
      </w:r>
      <w:r>
        <w:t xml:space="preserve">giá vé, thời gian công chiếu, các phim sắp công </w:t>
      </w:r>
      <w:proofErr w:type="gramStart"/>
      <w:r>
        <w:t>chiếu,…</w:t>
      </w:r>
      <w:proofErr w:type="gramEnd"/>
      <w:r>
        <w:t xml:space="preserve"> Bên cạnh đó, bộ phận quản lí muốn thống kê số lượng vé đã bán ra, đưa ra các bộ phim sắp công chiếu,…</w:t>
      </w:r>
    </w:p>
    <w:p w:rsidR="00A67B05" w:rsidRDefault="009A54D2">
      <w:pPr>
        <w:jc w:val="both"/>
      </w:pPr>
      <w:r>
        <w:t xml:space="preserve">Khi truy cập vào trang web, người xem có thể thấy thông tin về từng bộ phim với các chủ để, thể loại khác nhau, thời gian chiếu trong ngày, các phim hot trong tuần, </w:t>
      </w:r>
      <w:proofErr w:type="gramStart"/>
      <w:r>
        <w:t>tháng,…</w:t>
      </w:r>
      <w:proofErr w:type="gramEnd"/>
      <w:r>
        <w:t xml:space="preserve"> Về số lượng vé bán ra cũng được đưa ra và sắp xếp theo thứ tự hợp lí. Nếu mọi người gặp bất cứ khó khăn hay thắc mắc gì thì có thể kéo xuống cuối trang lấy thông tin của trang web rồi liên hệ để được tư vấn và giải đáp.</w:t>
      </w:r>
    </w:p>
    <w:p w:rsidR="00A67B05" w:rsidRDefault="009A54D2">
      <w:pPr>
        <w:spacing w:line="259" w:lineRule="auto"/>
        <w:ind w:firstLine="0"/>
      </w:pPr>
      <w:r>
        <w:br w:type="page"/>
      </w:r>
    </w:p>
    <w:p w:rsidR="00A67B05" w:rsidRDefault="009A54D2">
      <w:pPr>
        <w:pStyle w:val="Heading2"/>
      </w:pPr>
      <w:bookmarkStart w:id="16" w:name="_heading=h.2et92p0" w:colFirst="0" w:colLast="0"/>
      <w:bookmarkEnd w:id="16"/>
      <w:proofErr w:type="gramStart"/>
      <w:r>
        <w:lastRenderedPageBreak/>
        <w:t>3,Mục</w:t>
      </w:r>
      <w:proofErr w:type="gramEnd"/>
      <w:r>
        <w:t xml:space="preserve"> đích, yêu cầu</w:t>
      </w:r>
    </w:p>
    <w:p w:rsidR="00A67B05" w:rsidRDefault="009A54D2">
      <w:r>
        <w:t xml:space="preserve">Xây dựng và thiết kế trang web Quản lí vé xem phim online là xây dựng phần mềm ứng dụng được kết nối trên đường dây internet phục vụ nhu cầu tìm kiếm thông </w:t>
      </w:r>
      <w:proofErr w:type="gramStart"/>
      <w:r>
        <w:t>tin ,</w:t>
      </w:r>
      <w:proofErr w:type="gramEnd"/>
      <w:r>
        <w:t xml:space="preserve"> quản lí mua bán trực tuyến.</w:t>
      </w:r>
    </w:p>
    <w:p w:rsidR="00A67B05" w:rsidRDefault="009A54D2">
      <w:r>
        <w:t xml:space="preserve"> Xây dựng trang web này giúp sinh viên có thể vận dụng kiến thức đã học trong bộ môn Thiết kế website vào thực tiễn, nâng cao khả năng thiết kế, trình bày một trang web.</w:t>
      </w:r>
    </w:p>
    <w:p w:rsidR="00A67B05" w:rsidRDefault="009A54D2">
      <w:pPr>
        <w:pStyle w:val="Heading1"/>
      </w:pPr>
      <w:bookmarkStart w:id="17" w:name="_heading=h.tyjcwt" w:colFirst="0" w:colLast="0"/>
      <w:bookmarkEnd w:id="17"/>
      <w:proofErr w:type="gramStart"/>
      <w:r>
        <w:t>II,Khảo</w:t>
      </w:r>
      <w:proofErr w:type="gramEnd"/>
      <w:r>
        <w:t xml:space="preserve"> sát phân tích</w:t>
      </w:r>
    </w:p>
    <w:p w:rsidR="00A67B05" w:rsidRDefault="009A54D2">
      <w:pPr>
        <w:pStyle w:val="Heading2"/>
      </w:pPr>
      <w:bookmarkStart w:id="18" w:name="_heading=h.3dy6vkm" w:colFirst="0" w:colLast="0"/>
      <w:bookmarkEnd w:id="18"/>
      <w:proofErr w:type="gramStart"/>
      <w:r>
        <w:t>1,Tìm</w:t>
      </w:r>
      <w:proofErr w:type="gramEnd"/>
      <w:r>
        <w:t xml:space="preserve"> hiểu các trang web có cùng chủ để </w:t>
      </w:r>
    </w:p>
    <w:p w:rsidR="00A67B05" w:rsidRDefault="009A54D2">
      <w:r>
        <w:t xml:space="preserve">Trong quá trình thực hiện, nhóm chúng em đã tìm ra một vài trang web có chủ để tương tự, có thể kể đến như: </w:t>
      </w:r>
    </w:p>
    <w:p w:rsidR="00A67B05" w:rsidRDefault="009A54D2">
      <w:r>
        <w:tab/>
      </w:r>
      <w:r>
        <w:tab/>
      </w:r>
      <w:hyperlink r:id="rId10">
        <w:r>
          <w:rPr>
            <w:color w:val="0000FF"/>
            <w:u w:val="single"/>
          </w:rPr>
          <w:t>Galaxy Cinema | rạp phim hay nhất Việt Nam 2022</w:t>
        </w:r>
      </w:hyperlink>
    </w:p>
    <w:p w:rsidR="00A67B05" w:rsidRPr="00136A44" w:rsidRDefault="009A54D2">
      <w:pPr>
        <w:rPr>
          <w:lang w:val="es-ES"/>
        </w:rPr>
      </w:pPr>
      <w:r>
        <w:tab/>
      </w:r>
      <w:r>
        <w:tab/>
      </w:r>
      <w:r w:rsidR="008E0F05">
        <w:fldChar w:fldCharType="begin"/>
      </w:r>
      <w:r w:rsidR="008E0F05" w:rsidRPr="00EF6A14">
        <w:rPr>
          <w:lang w:val="es-ES"/>
          <w:rPrChange w:id="19" w:author="ADMIN" w:date="2022-10-31T07:47:00Z">
            <w:rPr/>
          </w:rPrChange>
        </w:rPr>
        <w:instrText xml:space="preserve"> HYPERLINK "https://betacinemas.vn/home.htm" \h </w:instrText>
      </w:r>
      <w:r w:rsidR="008E0F05">
        <w:fldChar w:fldCharType="separate"/>
      </w:r>
      <w:r w:rsidRPr="00136A44">
        <w:rPr>
          <w:color w:val="0000FF"/>
          <w:u w:val="single"/>
          <w:lang w:val="es-ES"/>
        </w:rPr>
        <w:t>Beta Cinemas (home page)</w:t>
      </w:r>
      <w:r w:rsidR="008E0F05">
        <w:rPr>
          <w:color w:val="0000FF"/>
          <w:u w:val="single"/>
          <w:lang w:val="es-ES"/>
        </w:rPr>
        <w:fldChar w:fldCharType="end"/>
      </w:r>
    </w:p>
    <w:p w:rsidR="00A67B05" w:rsidRPr="00136A44" w:rsidRDefault="009A54D2">
      <w:pPr>
        <w:rPr>
          <w:lang w:val="es-ES"/>
        </w:rPr>
      </w:pPr>
      <w:r w:rsidRPr="00136A44">
        <w:rPr>
          <w:lang w:val="es-ES"/>
        </w:rPr>
        <w:tab/>
      </w:r>
      <w:r w:rsidRPr="00136A44">
        <w:rPr>
          <w:lang w:val="es-ES"/>
        </w:rPr>
        <w:tab/>
      </w:r>
      <w:r w:rsidR="008E0F05">
        <w:fldChar w:fldCharType="begin"/>
      </w:r>
      <w:r w:rsidR="008E0F05" w:rsidRPr="00EF6A14">
        <w:rPr>
          <w:lang w:val="es-ES"/>
          <w:rPrChange w:id="20" w:author="ADMIN" w:date="2022-10-31T07:47:00Z">
            <w:rPr/>
          </w:rPrChange>
        </w:rPr>
        <w:instrText xml:space="preserve"> HYPERLINK "https://boxofficevietnam.com/" \h </w:instrText>
      </w:r>
      <w:r w:rsidR="008E0F05">
        <w:fldChar w:fldCharType="separate"/>
      </w:r>
      <w:r w:rsidRPr="00136A44">
        <w:rPr>
          <w:color w:val="0000FF"/>
          <w:u w:val="single"/>
          <w:lang w:val="es-ES"/>
        </w:rPr>
        <w:t>https://boxofficevietnam.com/</w:t>
      </w:r>
      <w:r w:rsidR="008E0F05">
        <w:rPr>
          <w:color w:val="0000FF"/>
          <w:u w:val="single"/>
          <w:lang w:val="es-ES"/>
        </w:rPr>
        <w:fldChar w:fldCharType="end"/>
      </w:r>
    </w:p>
    <w:p w:rsidR="00A67B05" w:rsidRDefault="009A54D2">
      <w:pPr>
        <w:numPr>
          <w:ilvl w:val="0"/>
          <w:numId w:val="1"/>
        </w:numPr>
        <w:pBdr>
          <w:top w:val="nil"/>
          <w:left w:val="nil"/>
          <w:bottom w:val="nil"/>
          <w:right w:val="nil"/>
          <w:between w:val="nil"/>
        </w:pBdr>
      </w:pPr>
      <w:r>
        <w:rPr>
          <w:color w:val="000000"/>
        </w:rPr>
        <w:t>Giống nhau:</w:t>
      </w:r>
    </w:p>
    <w:p w:rsidR="00A67B05" w:rsidRDefault="009A54D2">
      <w:pPr>
        <w:numPr>
          <w:ilvl w:val="1"/>
          <w:numId w:val="1"/>
        </w:numPr>
        <w:pBdr>
          <w:top w:val="nil"/>
          <w:left w:val="nil"/>
          <w:bottom w:val="nil"/>
          <w:right w:val="nil"/>
          <w:between w:val="nil"/>
        </w:pBdr>
      </w:pPr>
      <w:r>
        <w:rPr>
          <w:color w:val="000000"/>
        </w:rPr>
        <w:t>Cung cấp thông tin về các bộ phi</w:t>
      </w:r>
      <w:r w:rsidR="0006682E">
        <w:rPr>
          <w:color w:val="000000"/>
        </w:rPr>
        <w:t>m</w:t>
      </w:r>
      <w:r>
        <w:rPr>
          <w:color w:val="000000"/>
        </w:rPr>
        <w:t xml:space="preserve">, với từng chủ để, thể </w:t>
      </w:r>
      <w:proofErr w:type="gramStart"/>
      <w:r>
        <w:rPr>
          <w:color w:val="000000"/>
        </w:rPr>
        <w:t>loại,…</w:t>
      </w:r>
      <w:proofErr w:type="gramEnd"/>
      <w:r>
        <w:rPr>
          <w:color w:val="000000"/>
        </w:rPr>
        <w:t>, các phim sắp công chiếu,..</w:t>
      </w:r>
    </w:p>
    <w:p w:rsidR="00A67B05" w:rsidRDefault="009A54D2">
      <w:pPr>
        <w:numPr>
          <w:ilvl w:val="1"/>
          <w:numId w:val="1"/>
        </w:numPr>
        <w:pBdr>
          <w:top w:val="nil"/>
          <w:left w:val="nil"/>
          <w:bottom w:val="nil"/>
          <w:right w:val="nil"/>
          <w:between w:val="nil"/>
        </w:pBdr>
      </w:pPr>
      <w:r>
        <w:rPr>
          <w:color w:val="000000"/>
        </w:rPr>
        <w:t>Đưa ra các thông tin mới và chính xác.</w:t>
      </w:r>
    </w:p>
    <w:p w:rsidR="00A67B05" w:rsidRDefault="009A54D2">
      <w:pPr>
        <w:numPr>
          <w:ilvl w:val="1"/>
          <w:numId w:val="1"/>
        </w:numPr>
        <w:pBdr>
          <w:top w:val="nil"/>
          <w:left w:val="nil"/>
          <w:bottom w:val="nil"/>
          <w:right w:val="nil"/>
          <w:between w:val="nil"/>
        </w:pBdr>
        <w:ind w:left="360" w:firstLine="720"/>
      </w:pPr>
      <w:r>
        <w:rPr>
          <w:color w:val="000000"/>
        </w:rPr>
        <w:t xml:space="preserve">Cập nhật nhanh chóng </w:t>
      </w:r>
    </w:p>
    <w:p w:rsidR="00A67B05" w:rsidRDefault="009A54D2">
      <w:pPr>
        <w:numPr>
          <w:ilvl w:val="1"/>
          <w:numId w:val="1"/>
        </w:numPr>
        <w:pBdr>
          <w:top w:val="nil"/>
          <w:left w:val="nil"/>
          <w:bottom w:val="nil"/>
          <w:right w:val="nil"/>
          <w:between w:val="nil"/>
        </w:pBdr>
        <w:ind w:left="360" w:firstLine="720"/>
      </w:pPr>
      <w:r>
        <w:rPr>
          <w:color w:val="000000"/>
        </w:rPr>
        <w:t>Hộ trợ liên hệ, giải đáp thắc mắc của khách hàng.</w:t>
      </w:r>
    </w:p>
    <w:p w:rsidR="00A67B05" w:rsidRDefault="009A54D2">
      <w:pPr>
        <w:numPr>
          <w:ilvl w:val="0"/>
          <w:numId w:val="1"/>
        </w:numPr>
        <w:pBdr>
          <w:top w:val="nil"/>
          <w:left w:val="nil"/>
          <w:bottom w:val="nil"/>
          <w:right w:val="nil"/>
          <w:between w:val="nil"/>
        </w:pBdr>
      </w:pPr>
      <w:r>
        <w:rPr>
          <w:color w:val="000000"/>
        </w:rPr>
        <w:t>Khác nhau:</w:t>
      </w:r>
    </w:p>
    <w:p w:rsidR="00A67B05" w:rsidRDefault="009A54D2">
      <w:pPr>
        <w:numPr>
          <w:ilvl w:val="1"/>
          <w:numId w:val="1"/>
        </w:numPr>
        <w:pBdr>
          <w:top w:val="nil"/>
          <w:left w:val="nil"/>
          <w:bottom w:val="nil"/>
          <w:right w:val="nil"/>
          <w:between w:val="nil"/>
        </w:pBdr>
      </w:pPr>
      <w:r>
        <w:rPr>
          <w:color w:val="000000"/>
        </w:rPr>
        <w:t>Trang web khác có mục đăng ký để người dùng tạo tài khoản của riêng mình. Có hỗ trợ boxchat để giải đáp thắc mắc</w:t>
      </w:r>
    </w:p>
    <w:p w:rsidR="00A67B05" w:rsidRDefault="009A54D2">
      <w:pPr>
        <w:numPr>
          <w:ilvl w:val="1"/>
          <w:numId w:val="1"/>
        </w:numPr>
        <w:pBdr>
          <w:top w:val="nil"/>
          <w:left w:val="nil"/>
          <w:bottom w:val="nil"/>
          <w:right w:val="nil"/>
          <w:between w:val="nil"/>
        </w:pBdr>
      </w:pPr>
      <w:r>
        <w:rPr>
          <w:color w:val="000000"/>
        </w:rPr>
        <w:t>Trang web của nhóm có thống kê chi tiết về số lượng vé bán ra, sắp xếp theo thứ tự hợp lí.</w:t>
      </w:r>
    </w:p>
    <w:p w:rsidR="00A67B05" w:rsidRDefault="009A54D2">
      <w:pPr>
        <w:spacing w:line="259" w:lineRule="auto"/>
        <w:ind w:firstLine="0"/>
      </w:pPr>
      <w:r>
        <w:br w:type="page"/>
      </w:r>
    </w:p>
    <w:p w:rsidR="00A67B05" w:rsidRDefault="009A54D2">
      <w:pPr>
        <w:pStyle w:val="Heading2"/>
      </w:pPr>
      <w:bookmarkStart w:id="21" w:name="_heading=h.1t3h5sf" w:colFirst="0" w:colLast="0"/>
      <w:bookmarkEnd w:id="21"/>
      <w:proofErr w:type="gramStart"/>
      <w:r>
        <w:lastRenderedPageBreak/>
        <w:t>2,Đối</w:t>
      </w:r>
      <w:proofErr w:type="gramEnd"/>
      <w:r>
        <w:t xml:space="preserve"> tượng sử dụng </w:t>
      </w:r>
    </w:p>
    <w:p w:rsidR="00A67B05" w:rsidRDefault="009A54D2">
      <w:pPr>
        <w:numPr>
          <w:ilvl w:val="0"/>
          <w:numId w:val="2"/>
        </w:numPr>
        <w:pBdr>
          <w:top w:val="nil"/>
          <w:left w:val="nil"/>
          <w:bottom w:val="nil"/>
          <w:right w:val="nil"/>
          <w:between w:val="nil"/>
        </w:pBdr>
      </w:pPr>
      <w:r>
        <w:rPr>
          <w:color w:val="000000"/>
        </w:rPr>
        <w:t>Wedsite hướng tới nhiều lứa tuổi khác nhau nhưng chủ yếu hướng tới những người quản lí bán vé xem phim</w:t>
      </w:r>
    </w:p>
    <w:p w:rsidR="00A67B05" w:rsidRDefault="009A54D2">
      <w:pPr>
        <w:numPr>
          <w:ilvl w:val="0"/>
          <w:numId w:val="2"/>
        </w:numPr>
        <w:pBdr>
          <w:top w:val="nil"/>
          <w:left w:val="nil"/>
          <w:bottom w:val="nil"/>
          <w:right w:val="nil"/>
          <w:between w:val="nil"/>
        </w:pBdr>
      </w:pPr>
      <w:r>
        <w:rPr>
          <w:color w:val="000000"/>
        </w:rPr>
        <w:t>Những người có nhu cầu tìm hiểu thông tin về các bộ phim đang chiếu và sắp chiếu.</w:t>
      </w:r>
    </w:p>
    <w:p w:rsidR="00A67B05" w:rsidRDefault="009A54D2">
      <w:pPr>
        <w:pStyle w:val="Heading2"/>
      </w:pPr>
      <w:bookmarkStart w:id="22" w:name="_heading=h.4d34og8" w:colFirst="0" w:colLast="0"/>
      <w:bookmarkEnd w:id="22"/>
      <w:proofErr w:type="gramStart"/>
      <w:r>
        <w:t>3,Các</w:t>
      </w:r>
      <w:proofErr w:type="gramEnd"/>
      <w:r>
        <w:t xml:space="preserve"> chức năng cơ bản của từng đối tượng</w:t>
      </w:r>
    </w:p>
    <w:p w:rsidR="00A67B05" w:rsidRDefault="009A54D2">
      <w:r>
        <w:t>Các thao tác của người dùng tại wedsite vô cùng đơn giản và nhanh gọn:</w:t>
      </w:r>
    </w:p>
    <w:p w:rsidR="00A67B05" w:rsidRDefault="009A54D2">
      <w:pPr>
        <w:numPr>
          <w:ilvl w:val="0"/>
          <w:numId w:val="3"/>
        </w:numPr>
        <w:pBdr>
          <w:top w:val="nil"/>
          <w:left w:val="nil"/>
          <w:bottom w:val="nil"/>
          <w:right w:val="nil"/>
          <w:between w:val="nil"/>
        </w:pBdr>
      </w:pPr>
      <w:r>
        <w:rPr>
          <w:color w:val="000000"/>
        </w:rPr>
        <w:t xml:space="preserve">Tại </w:t>
      </w:r>
      <w:r>
        <w:rPr>
          <w:b/>
          <w:color w:val="000000"/>
        </w:rPr>
        <w:t>Home</w:t>
      </w:r>
      <w:r w:rsidR="00B62B3C">
        <w:rPr>
          <w:b/>
          <w:color w:val="000000"/>
        </w:rPr>
        <w:t xml:space="preserve"> Page</w:t>
      </w:r>
      <w:r>
        <w:rPr>
          <w:color w:val="000000"/>
        </w:rPr>
        <w:t>, người dùng có thể xem thông tin chi tiết về các bộ phim đang có mặt tại rạp với đầy đủ các thể loại khác nhau.</w:t>
      </w:r>
    </w:p>
    <w:p w:rsidR="00A67B05" w:rsidRDefault="009A54D2">
      <w:pPr>
        <w:numPr>
          <w:ilvl w:val="0"/>
          <w:numId w:val="3"/>
        </w:numPr>
        <w:pBdr>
          <w:top w:val="nil"/>
          <w:left w:val="nil"/>
          <w:bottom w:val="nil"/>
          <w:right w:val="nil"/>
          <w:between w:val="nil"/>
        </w:pBdr>
      </w:pPr>
      <w:r>
        <w:rPr>
          <w:color w:val="000000"/>
        </w:rPr>
        <w:t>Có thể tìm kiếm theo tên phim cần tìm tại thanh tìm kiếm phía trên góc phải màn hình</w:t>
      </w:r>
    </w:p>
    <w:p w:rsidR="00A67B05" w:rsidRDefault="009A54D2">
      <w:pPr>
        <w:numPr>
          <w:ilvl w:val="0"/>
          <w:numId w:val="3"/>
        </w:numPr>
        <w:pBdr>
          <w:top w:val="nil"/>
          <w:left w:val="nil"/>
          <w:bottom w:val="nil"/>
          <w:right w:val="nil"/>
          <w:between w:val="nil"/>
        </w:pBdr>
      </w:pPr>
      <w:r>
        <w:rPr>
          <w:color w:val="000000"/>
        </w:rPr>
        <w:t xml:space="preserve">Tại </w:t>
      </w:r>
      <w:r>
        <w:rPr>
          <w:b/>
          <w:color w:val="000000"/>
        </w:rPr>
        <w:t>Movie</w:t>
      </w:r>
      <w:r>
        <w:rPr>
          <w:color w:val="000000"/>
        </w:rPr>
        <w:t xml:space="preserve">, đưa ra các thông tin thời gian chi tiết từng bộ phim được chiếu trong ngày, thời gian công chiếu các bộ phim mới </w:t>
      </w:r>
    </w:p>
    <w:p w:rsidR="00A67B05" w:rsidRDefault="009A54D2">
      <w:pPr>
        <w:numPr>
          <w:ilvl w:val="0"/>
          <w:numId w:val="3"/>
        </w:numPr>
        <w:pBdr>
          <w:top w:val="nil"/>
          <w:left w:val="nil"/>
          <w:bottom w:val="nil"/>
          <w:right w:val="nil"/>
          <w:between w:val="nil"/>
        </w:pBdr>
      </w:pPr>
      <w:r>
        <w:rPr>
          <w:color w:val="000000"/>
        </w:rPr>
        <w:t xml:space="preserve">Tại </w:t>
      </w:r>
      <w:r>
        <w:rPr>
          <w:b/>
          <w:color w:val="000000"/>
        </w:rPr>
        <w:t>Ticket Price</w:t>
      </w:r>
      <w:r>
        <w:rPr>
          <w:color w:val="000000"/>
        </w:rPr>
        <w:t xml:space="preserve">, đưa ra giá vé cho từng đối tượng khi đi xem phim kèm theo loại ghế ngồi có thể lựa chọn, vị trí ghế </w:t>
      </w:r>
      <w:proofErr w:type="gramStart"/>
      <w:r>
        <w:rPr>
          <w:color w:val="000000"/>
        </w:rPr>
        <w:t>ngồi,…</w:t>
      </w:r>
      <w:proofErr w:type="gramEnd"/>
    </w:p>
    <w:p w:rsidR="00A67B05" w:rsidRDefault="009A54D2">
      <w:pPr>
        <w:numPr>
          <w:ilvl w:val="0"/>
          <w:numId w:val="3"/>
        </w:numPr>
        <w:pBdr>
          <w:top w:val="nil"/>
          <w:left w:val="nil"/>
          <w:bottom w:val="nil"/>
          <w:right w:val="nil"/>
          <w:between w:val="nil"/>
        </w:pBdr>
      </w:pPr>
      <w:r>
        <w:rPr>
          <w:color w:val="000000"/>
        </w:rPr>
        <w:t xml:space="preserve">Tại </w:t>
      </w:r>
      <w:proofErr w:type="gramStart"/>
      <w:r>
        <w:rPr>
          <w:b/>
          <w:color w:val="000000"/>
        </w:rPr>
        <w:t>Statics</w:t>
      </w:r>
      <w:r>
        <w:rPr>
          <w:color w:val="000000"/>
        </w:rPr>
        <w:t xml:space="preserve"> ,</w:t>
      </w:r>
      <w:proofErr w:type="gramEnd"/>
      <w:r>
        <w:rPr>
          <w:color w:val="000000"/>
        </w:rPr>
        <w:t xml:space="preserve"> thống kê chi tiết các bộ phim có lượng bán vé cao nhất, các bộ phim hot trong thời gian vừa qua theo thứ tự hợp lí</w:t>
      </w:r>
    </w:p>
    <w:p w:rsidR="00A67B05" w:rsidRDefault="009A54D2">
      <w:pPr>
        <w:numPr>
          <w:ilvl w:val="0"/>
          <w:numId w:val="3"/>
        </w:numPr>
        <w:pBdr>
          <w:top w:val="nil"/>
          <w:left w:val="nil"/>
          <w:bottom w:val="nil"/>
          <w:right w:val="nil"/>
          <w:between w:val="nil"/>
        </w:pBdr>
      </w:pPr>
      <w:r>
        <w:rPr>
          <w:color w:val="000000"/>
        </w:rPr>
        <w:t xml:space="preserve">Cuối trang web, cung cấp thông tin liên hệ, đóng góp ý kiến, gửi phản hồi về chất lượng dịch vụ, khiếu nại dịch </w:t>
      </w:r>
      <w:proofErr w:type="gramStart"/>
      <w:r>
        <w:rPr>
          <w:color w:val="000000"/>
        </w:rPr>
        <w:t>vụ,…</w:t>
      </w:r>
      <w:proofErr w:type="gramEnd"/>
    </w:p>
    <w:p w:rsidR="00A67B05" w:rsidRDefault="009A54D2">
      <w:r>
        <w:t xml:space="preserve">🡪 Mỗi thông tin mới luôn được wedsite cập nhật liên tục, các thông </w:t>
      </w:r>
      <w:proofErr w:type="gramStart"/>
      <w:r>
        <w:t>tin  được</w:t>
      </w:r>
      <w:proofErr w:type="gramEnd"/>
      <w:r>
        <w:t xml:space="preserve"> cung cấp chính xác và mới nhất. </w:t>
      </w:r>
    </w:p>
    <w:p w:rsidR="00A67B05" w:rsidRDefault="00A67B05">
      <w:pPr>
        <w:ind w:firstLine="0"/>
      </w:pPr>
    </w:p>
    <w:p w:rsidR="00A67B05" w:rsidRDefault="009A54D2">
      <w:pPr>
        <w:spacing w:line="259" w:lineRule="auto"/>
        <w:ind w:firstLine="0"/>
      </w:pPr>
      <w:r>
        <w:br w:type="page"/>
      </w:r>
    </w:p>
    <w:p w:rsidR="00A67B05" w:rsidRDefault="009A54D2">
      <w:pPr>
        <w:pStyle w:val="Heading1"/>
      </w:pPr>
      <w:bookmarkStart w:id="23" w:name="_heading=h.2s8eyo1" w:colFirst="0" w:colLast="0"/>
      <w:bookmarkEnd w:id="23"/>
      <w:r>
        <w:lastRenderedPageBreak/>
        <w:t>III, Thiết kế</w:t>
      </w:r>
    </w:p>
    <w:p w:rsidR="00A67B05" w:rsidRDefault="009A54D2">
      <w:pPr>
        <w:pStyle w:val="Heading2"/>
      </w:pPr>
      <w:bookmarkStart w:id="24" w:name="_heading=h.17dp8vu" w:colFirst="0" w:colLast="0"/>
      <w:bookmarkEnd w:id="24"/>
      <w:proofErr w:type="gramStart"/>
      <w:r>
        <w:t>1,  Sơ</w:t>
      </w:r>
      <w:proofErr w:type="gramEnd"/>
      <w:r>
        <w:t xml:space="preserve"> đồ use-case diagram</w:t>
      </w:r>
    </w:p>
    <w:p w:rsidR="00A3420C" w:rsidRPr="00A3420C" w:rsidRDefault="00165F8B" w:rsidP="00A3420C">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2pt;height:287.4pt">
            <v:imagedata r:id="rId11" o:title="use_case_diagram" croptop="8943f" cropbottom="5030f" cropleft="9108f" cropright="9736f"/>
          </v:shape>
        </w:pict>
      </w:r>
    </w:p>
    <w:p w:rsidR="00A67B05" w:rsidRDefault="009A54D2">
      <w:pPr>
        <w:pStyle w:val="Heading2"/>
      </w:pPr>
      <w:bookmarkStart w:id="25" w:name="_heading=h.3rdcrjn" w:colFirst="0" w:colLast="0"/>
      <w:bookmarkEnd w:id="25"/>
      <w:r>
        <w:lastRenderedPageBreak/>
        <w:t>2, Sơ đồ site map</w:t>
      </w:r>
    </w:p>
    <w:p w:rsidR="00A3420C" w:rsidRPr="00A3420C" w:rsidRDefault="00165F8B" w:rsidP="00A3420C">
      <w:r>
        <w:pict>
          <v:shape id="_x0000_i1026" type="#_x0000_t75" style="width:455.4pt;height:391.2pt">
            <v:imagedata r:id="rId12" o:title="sitemap" croptop="3383f" cropbottom="4010f" cropleft="3554f" cropright="8675f"/>
          </v:shape>
        </w:pict>
      </w:r>
    </w:p>
    <w:p w:rsidR="00A67B05" w:rsidRDefault="009A54D2">
      <w:pPr>
        <w:pStyle w:val="Heading2"/>
      </w:pPr>
      <w:bookmarkStart w:id="26" w:name="_heading=h.26in1rg" w:colFirst="0" w:colLast="0"/>
      <w:bookmarkEnd w:id="26"/>
      <w:r>
        <w:t>3, Sơ đồ wireframe cho mỗi trang trong website</w:t>
      </w:r>
    </w:p>
    <w:p w:rsidR="0082726C" w:rsidDel="00CE3BFE" w:rsidRDefault="0082726C" w:rsidP="00A3420C">
      <w:pPr>
        <w:rPr>
          <w:del w:id="27" w:author="ADMIN" w:date="2022-11-01T21:32:00Z"/>
          <w:b/>
        </w:rPr>
      </w:pPr>
    </w:p>
    <w:p w:rsidR="0082726C" w:rsidDel="00CE3BFE" w:rsidRDefault="0082726C" w:rsidP="00A3420C">
      <w:pPr>
        <w:rPr>
          <w:del w:id="28" w:author="ADMIN" w:date="2022-11-01T21:32:00Z"/>
          <w:b/>
        </w:rPr>
      </w:pPr>
    </w:p>
    <w:p w:rsidR="0082726C" w:rsidDel="00CE3BFE" w:rsidRDefault="0082726C" w:rsidP="00A3420C">
      <w:pPr>
        <w:rPr>
          <w:del w:id="29" w:author="ADMIN" w:date="2022-11-01T21:32:00Z"/>
          <w:b/>
        </w:rPr>
      </w:pPr>
    </w:p>
    <w:p w:rsidR="0082726C" w:rsidDel="00CE3BFE" w:rsidRDefault="0082726C" w:rsidP="00A3420C">
      <w:pPr>
        <w:rPr>
          <w:del w:id="30" w:author="ADMIN" w:date="2022-11-01T21:32:00Z"/>
          <w:b/>
        </w:rPr>
      </w:pPr>
    </w:p>
    <w:p w:rsidR="0082726C" w:rsidDel="00CE3BFE" w:rsidRDefault="0082726C" w:rsidP="00A3420C">
      <w:pPr>
        <w:rPr>
          <w:del w:id="31" w:author="ADMIN" w:date="2022-11-01T21:32:00Z"/>
          <w:b/>
        </w:rPr>
      </w:pPr>
    </w:p>
    <w:p w:rsidR="0082726C" w:rsidDel="00CE3BFE" w:rsidRDefault="0082726C" w:rsidP="00A3420C">
      <w:pPr>
        <w:rPr>
          <w:del w:id="32" w:author="ADMIN" w:date="2022-11-01T21:32:00Z"/>
          <w:b/>
        </w:rPr>
      </w:pPr>
    </w:p>
    <w:p w:rsidR="0082726C" w:rsidRDefault="0082726C" w:rsidP="00CE3BFE">
      <w:pPr>
        <w:ind w:firstLine="0"/>
        <w:rPr>
          <w:b/>
        </w:rPr>
        <w:pPrChange w:id="33" w:author="ADMIN" w:date="2022-11-01T21:32:00Z">
          <w:pPr/>
        </w:pPrChange>
      </w:pPr>
    </w:p>
    <w:p w:rsidR="0082726C" w:rsidRDefault="0082726C" w:rsidP="00A3420C">
      <w:pPr>
        <w:rPr>
          <w:b/>
        </w:rPr>
      </w:pPr>
    </w:p>
    <w:p w:rsidR="00CE3BFE" w:rsidRDefault="00CE3BFE" w:rsidP="00A3420C">
      <w:pPr>
        <w:rPr>
          <w:ins w:id="34" w:author="ADMIN" w:date="2022-11-01T21:32:00Z"/>
          <w:b/>
        </w:rPr>
      </w:pPr>
    </w:p>
    <w:p w:rsidR="00CE3BFE" w:rsidRDefault="00CE3BFE" w:rsidP="00A3420C">
      <w:pPr>
        <w:rPr>
          <w:ins w:id="35" w:author="ADMIN" w:date="2022-11-01T21:32:00Z"/>
          <w:b/>
        </w:rPr>
      </w:pPr>
    </w:p>
    <w:p w:rsidR="00CE3BFE" w:rsidRDefault="00CE3BFE" w:rsidP="00A3420C">
      <w:pPr>
        <w:rPr>
          <w:ins w:id="36" w:author="ADMIN" w:date="2022-11-01T21:32:00Z"/>
          <w:b/>
        </w:rPr>
      </w:pPr>
    </w:p>
    <w:p w:rsidR="00CE3BFE" w:rsidRDefault="00CE3BFE" w:rsidP="00A3420C">
      <w:pPr>
        <w:rPr>
          <w:ins w:id="37" w:author="ADMIN" w:date="2022-11-01T21:32:00Z"/>
          <w:b/>
        </w:rPr>
      </w:pPr>
    </w:p>
    <w:p w:rsidR="00CE3BFE" w:rsidRDefault="00CE3BFE" w:rsidP="00A3420C">
      <w:pPr>
        <w:rPr>
          <w:ins w:id="38" w:author="ADMIN" w:date="2022-11-01T21:32:00Z"/>
          <w:b/>
        </w:rPr>
      </w:pPr>
    </w:p>
    <w:p w:rsidR="00CE3BFE" w:rsidRDefault="00CE3BFE" w:rsidP="00A3420C">
      <w:pPr>
        <w:rPr>
          <w:ins w:id="39" w:author="ADMIN" w:date="2022-11-01T21:32:00Z"/>
          <w:b/>
        </w:rPr>
      </w:pPr>
    </w:p>
    <w:p w:rsidR="00CE3BFE" w:rsidRDefault="00CE3BFE" w:rsidP="00A3420C">
      <w:pPr>
        <w:rPr>
          <w:ins w:id="40" w:author="ADMIN" w:date="2022-11-01T21:32:00Z"/>
          <w:b/>
        </w:rPr>
      </w:pPr>
    </w:p>
    <w:p w:rsidR="00CE3BFE" w:rsidRDefault="00CE3BFE" w:rsidP="00A3420C">
      <w:pPr>
        <w:rPr>
          <w:ins w:id="41" w:author="ADMIN" w:date="2022-11-01T21:32:00Z"/>
          <w:b/>
        </w:rPr>
      </w:pPr>
    </w:p>
    <w:p w:rsidR="00CE3BFE" w:rsidRDefault="00CE3BFE" w:rsidP="00A3420C">
      <w:pPr>
        <w:rPr>
          <w:ins w:id="42" w:author="ADMIN" w:date="2022-11-01T21:32:00Z"/>
          <w:b/>
        </w:rPr>
      </w:pPr>
    </w:p>
    <w:p w:rsidR="00A3420C" w:rsidRPr="00A3420C" w:rsidRDefault="00A3420C" w:rsidP="00A3420C">
      <w:pPr>
        <w:rPr>
          <w:b/>
        </w:rPr>
      </w:pPr>
      <w:r w:rsidRPr="00A3420C">
        <w:rPr>
          <w:b/>
        </w:rPr>
        <w:lastRenderedPageBreak/>
        <w:t>Home Page</w:t>
      </w:r>
    </w:p>
    <w:p w:rsidR="00A3420C" w:rsidRDefault="00165F8B" w:rsidP="00A3420C">
      <w:r>
        <w:pict>
          <v:shape id="_x0000_i1027" type="#_x0000_t75" style="width:411.6pt;height:617.4pt">
            <v:imagedata r:id="rId13" o:title="home_page"/>
          </v:shape>
        </w:pict>
      </w:r>
    </w:p>
    <w:p w:rsidR="00A3420C" w:rsidRDefault="00A3420C" w:rsidP="00A3420C">
      <w:pPr>
        <w:rPr>
          <w:b/>
        </w:rPr>
      </w:pPr>
      <w:r w:rsidRPr="00A3420C">
        <w:rPr>
          <w:b/>
        </w:rPr>
        <w:t>Movies List</w:t>
      </w:r>
    </w:p>
    <w:p w:rsidR="00A3420C" w:rsidRDefault="00165F8B" w:rsidP="00A3420C">
      <w:pPr>
        <w:rPr>
          <w:b/>
        </w:rPr>
      </w:pPr>
      <w:ins w:id="43" w:author="ADMIN" w:date="2022-11-01T16:02:00Z">
        <w:r>
          <w:rPr>
            <w:b/>
          </w:rPr>
          <w:lastRenderedPageBreak/>
          <w:pict>
            <v:shape id="_x0000_i1028" type="#_x0000_t75" style="width:421.8pt;height:619.8pt">
              <v:imagedata r:id="rId14" o:title="movies_list2"/>
            </v:shape>
          </w:pict>
        </w:r>
      </w:ins>
      <w:del w:id="44" w:author="ADMIN" w:date="2022-11-01T16:02:00Z">
        <w:r>
          <w:rPr>
            <w:b/>
          </w:rPr>
          <w:pict>
            <v:shape id="_x0000_i1029" type="#_x0000_t75" style="width:347.4pt;height:618.6pt">
              <v:imagedata r:id="rId15" o:title="movies_list" cropbottom="2274f" cropright="-104f"/>
            </v:shape>
          </w:pict>
        </w:r>
      </w:del>
    </w:p>
    <w:p w:rsidR="00A3420C" w:rsidRDefault="00A3420C" w:rsidP="00A3420C">
      <w:pPr>
        <w:rPr>
          <w:b/>
        </w:rPr>
      </w:pPr>
      <w:r>
        <w:rPr>
          <w:b/>
        </w:rPr>
        <w:t>Ticket Price</w:t>
      </w:r>
    </w:p>
    <w:p w:rsidR="00A3420C" w:rsidRDefault="00165F8B" w:rsidP="00A3420C">
      <w:pPr>
        <w:rPr>
          <w:b/>
        </w:rPr>
      </w:pPr>
      <w:ins w:id="45" w:author="ADMIN" w:date="2022-11-01T16:02:00Z">
        <w:r>
          <w:rPr>
            <w:b/>
          </w:rPr>
          <w:lastRenderedPageBreak/>
          <w:pict>
            <v:shape id="_x0000_i1030" type="#_x0000_t75" style="width:469.8pt;height:579.6pt">
              <v:imagedata r:id="rId16" o:title="ticket_price2"/>
            </v:shape>
          </w:pict>
        </w:r>
      </w:ins>
      <w:del w:id="46" w:author="ADMIN" w:date="2022-11-01T16:02:00Z">
        <w:r>
          <w:rPr>
            <w:b/>
          </w:rPr>
          <w:pict>
            <v:shape id="_x0000_i1031" type="#_x0000_t75" style="width:415.2pt;height:599.4pt">
              <v:imagedata r:id="rId17" o:title="ticket_price" cropbottom="742f" cropleft="1471f" cropright="1471f"/>
            </v:shape>
          </w:pict>
        </w:r>
      </w:del>
    </w:p>
    <w:p w:rsidR="00441F06" w:rsidRDefault="00441F06" w:rsidP="00A3420C">
      <w:pPr>
        <w:rPr>
          <w:b/>
        </w:rPr>
      </w:pPr>
    </w:p>
    <w:p w:rsidR="00A3420C" w:rsidRDefault="00A3420C" w:rsidP="00A3420C">
      <w:pPr>
        <w:rPr>
          <w:b/>
        </w:rPr>
      </w:pPr>
      <w:r>
        <w:rPr>
          <w:b/>
        </w:rPr>
        <w:t>Ticket Selling</w:t>
      </w:r>
    </w:p>
    <w:p w:rsidR="00A3420C" w:rsidRPr="00A3420C" w:rsidRDefault="00165F8B" w:rsidP="00A3420C">
      <w:pPr>
        <w:rPr>
          <w:b/>
        </w:rPr>
      </w:pPr>
      <w:r>
        <w:rPr>
          <w:b/>
        </w:rPr>
        <w:lastRenderedPageBreak/>
        <w:pict>
          <v:shape id="_x0000_i1032" type="#_x0000_t75" style="width:276pt;height:595.8pt">
            <v:imagedata r:id="rId18" o:title="ticket_selling"/>
          </v:shape>
        </w:pict>
      </w:r>
    </w:p>
    <w:p w:rsidR="00A67B05" w:rsidRDefault="009A54D2">
      <w:pPr>
        <w:pStyle w:val="Heading1"/>
        <w:rPr>
          <w:ins w:id="47" w:author="ADMIN" w:date="2022-11-01T17:56:00Z"/>
        </w:rPr>
      </w:pPr>
      <w:bookmarkStart w:id="48" w:name="_heading=h.lnxbz9" w:colFirst="0" w:colLast="0"/>
      <w:bookmarkEnd w:id="48"/>
      <w:r>
        <w:lastRenderedPageBreak/>
        <w:t>IV, Triển khai</w:t>
      </w:r>
    </w:p>
    <w:p w:rsidR="007E7A4F" w:rsidRDefault="007E7A4F" w:rsidP="007E7A4F">
      <w:pPr>
        <w:pStyle w:val="Heading2"/>
        <w:rPr>
          <w:ins w:id="49" w:author="ADMIN" w:date="2022-11-01T18:44:00Z"/>
        </w:rPr>
      </w:pPr>
      <w:ins w:id="50" w:author="ADMIN" w:date="2022-11-01T18:44:00Z">
        <w:r>
          <w:t>Phân công công việc</w:t>
        </w:r>
      </w:ins>
    </w:p>
    <w:p w:rsidR="007E7A4F" w:rsidRDefault="007E7A4F" w:rsidP="007E7A4F">
      <w:pPr>
        <w:rPr>
          <w:ins w:id="51" w:author="ADMIN" w:date="2022-11-01T18:44:00Z"/>
        </w:rPr>
      </w:pPr>
      <w:ins w:id="52" w:author="ADMIN" w:date="2022-11-01T18:44:00Z">
        <w:r>
          <w:t xml:space="preserve">- Trịnh Thành Nam: </w:t>
        </w:r>
      </w:ins>
      <w:ins w:id="53" w:author="ADMIN" w:date="2022-11-01T20:30:00Z">
        <w:r w:rsidR="005910D2">
          <w:t xml:space="preserve">Làm trang chủ, </w:t>
        </w:r>
      </w:ins>
      <w:ins w:id="54" w:author="ADMIN" w:date="2022-11-01T20:35:00Z">
        <w:r w:rsidR="005910D2">
          <w:t>kiểm soát nội dung của nhóm</w:t>
        </w:r>
      </w:ins>
      <w:ins w:id="55" w:author="ADMIN" w:date="2022-11-01T20:41:00Z">
        <w:r w:rsidR="00664F45">
          <w:t xml:space="preserve">, sửa đổi </w:t>
        </w:r>
      </w:ins>
      <w:ins w:id="56" w:author="ADMIN" w:date="2022-11-01T21:41:00Z">
        <w:r w:rsidR="0009705C">
          <w:t>và hoàn thành bản báo cáo</w:t>
        </w:r>
      </w:ins>
    </w:p>
    <w:p w:rsidR="007E7A4F" w:rsidRDefault="007E7A4F" w:rsidP="007E7A4F">
      <w:pPr>
        <w:rPr>
          <w:ins w:id="57" w:author="ADMIN" w:date="2022-11-01T18:44:00Z"/>
        </w:rPr>
      </w:pPr>
      <w:ins w:id="58" w:author="ADMIN" w:date="2022-11-01T18:44:00Z">
        <w:r>
          <w:t>- Vũ Thế Nguyên:</w:t>
        </w:r>
      </w:ins>
      <w:ins w:id="59" w:author="ADMIN" w:date="2022-11-01T20:35:00Z">
        <w:r w:rsidR="005910D2">
          <w:t xml:space="preserve"> Làm phần header, footer chung, </w:t>
        </w:r>
      </w:ins>
      <w:ins w:id="60" w:author="ADMIN" w:date="2022-11-01T20:36:00Z">
        <w:r w:rsidR="005910D2">
          <w:t xml:space="preserve">trang </w:t>
        </w:r>
      </w:ins>
      <w:ins w:id="61" w:author="ADMIN" w:date="2022-11-01T20:37:00Z">
        <w:r w:rsidR="005910D2">
          <w:t>thống kê lượng vé bán ra</w:t>
        </w:r>
      </w:ins>
      <w:ins w:id="62" w:author="ADMIN" w:date="2022-11-01T20:38:00Z">
        <w:r w:rsidR="005910D2">
          <w:t xml:space="preserve"> (ticket selling)</w:t>
        </w:r>
      </w:ins>
      <w:bookmarkStart w:id="63" w:name="_GoBack"/>
      <w:bookmarkEnd w:id="63"/>
    </w:p>
    <w:p w:rsidR="007E7A4F" w:rsidRDefault="007E7A4F" w:rsidP="007E7A4F">
      <w:pPr>
        <w:rPr>
          <w:ins w:id="64" w:author="ADMIN" w:date="2022-11-01T18:44:00Z"/>
        </w:rPr>
      </w:pPr>
      <w:ins w:id="65" w:author="ADMIN" w:date="2022-11-01T18:44:00Z">
        <w:r>
          <w:t>- Vũ Văn Thiện:</w:t>
        </w:r>
      </w:ins>
      <w:ins w:id="66" w:author="ADMIN" w:date="2022-11-01T20:37:00Z">
        <w:r w:rsidR="005910D2">
          <w:t xml:space="preserve"> Làm </w:t>
        </w:r>
      </w:ins>
      <w:ins w:id="67" w:author="ADMIN" w:date="2022-11-01T20:38:00Z">
        <w:r w:rsidR="005910D2">
          <w:t>trang giới thiệu những phim đang chiếu (movies list)</w:t>
        </w:r>
      </w:ins>
    </w:p>
    <w:p w:rsidR="007E7A4F" w:rsidRDefault="007E7A4F" w:rsidP="007E7A4F">
      <w:pPr>
        <w:rPr>
          <w:ins w:id="68" w:author="ADMIN" w:date="2022-11-01T18:44:00Z"/>
        </w:rPr>
      </w:pPr>
      <w:ins w:id="69" w:author="ADMIN" w:date="2022-11-01T18:44:00Z">
        <w:r>
          <w:t>- Hoàng Huy Hiệu:</w:t>
        </w:r>
      </w:ins>
      <w:ins w:id="70" w:author="ADMIN" w:date="2022-11-01T20:38:00Z">
        <w:r w:rsidR="005910D2">
          <w:t xml:space="preserve"> Làm trang hiển thị thông tin về giá vé (ticket price)</w:t>
        </w:r>
      </w:ins>
      <w:ins w:id="71" w:author="ADMIN" w:date="2022-11-01T20:41:00Z">
        <w:r w:rsidR="00664F45">
          <w:t xml:space="preserve">, </w:t>
        </w:r>
      </w:ins>
      <w:ins w:id="72" w:author="ADMIN" w:date="2022-11-01T21:41:00Z">
        <w:r w:rsidR="0009705C">
          <w:t>chuẩn bị sơ lược cho bản báo cáo</w:t>
        </w:r>
      </w:ins>
    </w:p>
    <w:p w:rsidR="007E7A4F" w:rsidRPr="004B2C81" w:rsidRDefault="007E7A4F" w:rsidP="007E7A4F">
      <w:pPr>
        <w:pStyle w:val="Heading2"/>
        <w:rPr>
          <w:ins w:id="73" w:author="ADMIN" w:date="2022-11-01T18:44:00Z"/>
        </w:rPr>
      </w:pPr>
      <w:ins w:id="74" w:author="ADMIN" w:date="2022-11-01T18:44:00Z">
        <w:r>
          <w:t>Cấu trúc thư mục</w:t>
        </w:r>
      </w:ins>
    </w:p>
    <w:p w:rsidR="00165F8B" w:rsidRDefault="003F1CBF" w:rsidP="00165F8B">
      <w:pPr>
        <w:rPr>
          <w:ins w:id="75" w:author="ADMIN" w:date="2022-11-01T21:00:00Z"/>
        </w:rPr>
        <w:pPrChange w:id="76" w:author="ADMIN" w:date="2022-11-01T17:56:00Z">
          <w:pPr>
            <w:pStyle w:val="Heading1"/>
          </w:pPr>
        </w:pPrChange>
      </w:pPr>
      <w:ins w:id="77" w:author="ADMIN" w:date="2022-11-01T20:56:00Z">
        <w:r>
          <w:t>Home_Page</w:t>
        </w:r>
      </w:ins>
      <w:ins w:id="78" w:author="ADMIN" w:date="2022-11-01T21:00:00Z">
        <w:r>
          <w:t>:</w:t>
        </w:r>
      </w:ins>
    </w:p>
    <w:p w:rsidR="003F1CBF" w:rsidRDefault="003F1CBF" w:rsidP="00165F8B">
      <w:pPr>
        <w:rPr>
          <w:ins w:id="79" w:author="ADMIN" w:date="2022-11-01T21:00:00Z"/>
        </w:rPr>
        <w:pPrChange w:id="80" w:author="ADMIN" w:date="2022-11-01T17:56:00Z">
          <w:pPr>
            <w:pStyle w:val="Heading1"/>
          </w:pPr>
        </w:pPrChange>
      </w:pPr>
      <w:ins w:id="81" w:author="ADMIN" w:date="2022-11-01T21:00:00Z">
        <w:r>
          <w:t>+ Home_Page.html</w:t>
        </w:r>
      </w:ins>
    </w:p>
    <w:p w:rsidR="003F1CBF" w:rsidRDefault="003F1CBF" w:rsidP="00165F8B">
      <w:pPr>
        <w:rPr>
          <w:ins w:id="82" w:author="ADMIN" w:date="2022-11-01T21:01:00Z"/>
        </w:rPr>
        <w:pPrChange w:id="83" w:author="ADMIN" w:date="2022-11-01T17:56:00Z">
          <w:pPr>
            <w:pStyle w:val="Heading1"/>
          </w:pPr>
        </w:pPrChange>
      </w:pPr>
      <w:ins w:id="84" w:author="ADMIN" w:date="2022-11-01T21:00:00Z">
        <w:r>
          <w:t>+ Home_Page.css</w:t>
        </w:r>
      </w:ins>
    </w:p>
    <w:p w:rsidR="003F1CBF" w:rsidRDefault="003F1CBF" w:rsidP="00165F8B">
      <w:pPr>
        <w:rPr>
          <w:ins w:id="85" w:author="ADMIN" w:date="2022-11-01T21:01:00Z"/>
        </w:rPr>
        <w:pPrChange w:id="86" w:author="ADMIN" w:date="2022-11-01T17:56:00Z">
          <w:pPr>
            <w:pStyle w:val="Heading1"/>
          </w:pPr>
        </w:pPrChange>
      </w:pPr>
      <w:ins w:id="87" w:author="ADMIN" w:date="2022-11-01T21:01:00Z">
        <w:r>
          <w:t>+ Home_Page.js</w:t>
        </w:r>
      </w:ins>
    </w:p>
    <w:p w:rsidR="003F1CBF" w:rsidRDefault="003F1CBF" w:rsidP="00165F8B">
      <w:pPr>
        <w:rPr>
          <w:ins w:id="88" w:author="ADMIN" w:date="2022-11-01T21:01:00Z"/>
        </w:rPr>
        <w:pPrChange w:id="89" w:author="ADMIN" w:date="2022-11-01T17:56:00Z">
          <w:pPr>
            <w:pStyle w:val="Heading1"/>
          </w:pPr>
        </w:pPrChange>
      </w:pPr>
      <w:ins w:id="90" w:author="ADMIN" w:date="2022-11-01T21:01:00Z">
        <w:r>
          <w:t>+ footer.css</w:t>
        </w:r>
      </w:ins>
    </w:p>
    <w:p w:rsidR="003F1CBF" w:rsidRDefault="003F1CBF" w:rsidP="00165F8B">
      <w:pPr>
        <w:rPr>
          <w:ins w:id="91" w:author="ADMIN" w:date="2022-11-01T21:01:00Z"/>
        </w:rPr>
        <w:pPrChange w:id="92" w:author="ADMIN" w:date="2022-11-01T17:56:00Z">
          <w:pPr>
            <w:pStyle w:val="Heading1"/>
          </w:pPr>
        </w:pPrChange>
      </w:pPr>
      <w:ins w:id="93" w:author="ADMIN" w:date="2022-11-01T21:01:00Z">
        <w:r>
          <w:t>+ head</w:t>
        </w:r>
        <w:r w:rsidR="00A23BB6">
          <w:t>er.css</w:t>
        </w:r>
      </w:ins>
    </w:p>
    <w:p w:rsidR="00A23BB6" w:rsidRDefault="00A23BB6" w:rsidP="00165F8B">
      <w:pPr>
        <w:rPr>
          <w:ins w:id="94" w:author="ADMIN" w:date="2022-11-01T21:01:00Z"/>
        </w:rPr>
        <w:pPrChange w:id="95" w:author="ADMIN" w:date="2022-11-01T17:56:00Z">
          <w:pPr>
            <w:pStyle w:val="Heading1"/>
          </w:pPr>
        </w:pPrChange>
      </w:pPr>
    </w:p>
    <w:p w:rsidR="00A23BB6" w:rsidRDefault="00A23BB6" w:rsidP="00165F8B">
      <w:pPr>
        <w:rPr>
          <w:ins w:id="96" w:author="ADMIN" w:date="2022-11-01T21:02:00Z"/>
        </w:rPr>
        <w:pPrChange w:id="97" w:author="ADMIN" w:date="2022-11-01T17:56:00Z">
          <w:pPr>
            <w:pStyle w:val="Heading1"/>
          </w:pPr>
        </w:pPrChange>
      </w:pPr>
      <w:ins w:id="98" w:author="ADMIN" w:date="2022-11-01T21:02:00Z">
        <w:r>
          <w:t>Movies_List:</w:t>
        </w:r>
      </w:ins>
    </w:p>
    <w:p w:rsidR="00A23BB6" w:rsidRDefault="00A23BB6" w:rsidP="00165F8B">
      <w:pPr>
        <w:rPr>
          <w:ins w:id="99" w:author="ADMIN" w:date="2022-11-01T21:02:00Z"/>
        </w:rPr>
        <w:pPrChange w:id="100" w:author="ADMIN" w:date="2022-11-01T17:56:00Z">
          <w:pPr>
            <w:pStyle w:val="Heading1"/>
          </w:pPr>
        </w:pPrChange>
      </w:pPr>
      <w:ins w:id="101" w:author="ADMIN" w:date="2022-11-01T21:02:00Z">
        <w:r>
          <w:t>+ Movies_List.html</w:t>
        </w:r>
      </w:ins>
    </w:p>
    <w:p w:rsidR="00A23BB6" w:rsidRDefault="00A23BB6" w:rsidP="00A23BB6">
      <w:pPr>
        <w:rPr>
          <w:ins w:id="102" w:author="ADMIN" w:date="2022-11-01T21:02:00Z"/>
        </w:rPr>
      </w:pPr>
      <w:ins w:id="103" w:author="ADMIN" w:date="2022-11-01T21:02:00Z">
        <w:r>
          <w:t>+ Movies_List.</w:t>
        </w:r>
        <w:r>
          <w:t>css</w:t>
        </w:r>
      </w:ins>
    </w:p>
    <w:p w:rsidR="00A23BB6" w:rsidRDefault="00A23BB6" w:rsidP="00165F8B">
      <w:pPr>
        <w:rPr>
          <w:ins w:id="104" w:author="ADMIN" w:date="2022-11-01T21:00:00Z"/>
        </w:rPr>
        <w:pPrChange w:id="105" w:author="ADMIN" w:date="2022-11-01T17:56:00Z">
          <w:pPr>
            <w:pStyle w:val="Heading1"/>
          </w:pPr>
        </w:pPrChange>
      </w:pPr>
    </w:p>
    <w:p w:rsidR="003F1CBF" w:rsidRDefault="00A23BB6" w:rsidP="00165F8B">
      <w:pPr>
        <w:rPr>
          <w:ins w:id="106" w:author="ADMIN" w:date="2022-11-01T21:02:00Z"/>
        </w:rPr>
        <w:pPrChange w:id="107" w:author="ADMIN" w:date="2022-11-01T17:56:00Z">
          <w:pPr>
            <w:pStyle w:val="Heading1"/>
          </w:pPr>
        </w:pPrChange>
      </w:pPr>
      <w:ins w:id="108" w:author="ADMIN" w:date="2022-11-01T21:02:00Z">
        <w:r>
          <w:t>Ticket_Price:</w:t>
        </w:r>
      </w:ins>
    </w:p>
    <w:p w:rsidR="00A23BB6" w:rsidRDefault="00A23BB6" w:rsidP="00165F8B">
      <w:pPr>
        <w:rPr>
          <w:ins w:id="109" w:author="ADMIN" w:date="2022-11-01T21:03:00Z"/>
        </w:rPr>
        <w:pPrChange w:id="110" w:author="ADMIN" w:date="2022-11-01T17:56:00Z">
          <w:pPr>
            <w:pStyle w:val="Heading1"/>
          </w:pPr>
        </w:pPrChange>
      </w:pPr>
      <w:ins w:id="111" w:author="ADMIN" w:date="2022-11-01T21:03:00Z">
        <w:r>
          <w:t>+ Ticket_Price.html</w:t>
        </w:r>
      </w:ins>
    </w:p>
    <w:p w:rsidR="00A23BB6" w:rsidRPr="004B2C81" w:rsidRDefault="00A23BB6" w:rsidP="00A23BB6">
      <w:pPr>
        <w:rPr>
          <w:ins w:id="112" w:author="ADMIN" w:date="2022-11-01T21:03:00Z"/>
        </w:rPr>
      </w:pPr>
      <w:ins w:id="113" w:author="ADMIN" w:date="2022-11-01T21:03:00Z">
        <w:r>
          <w:t>+ Ticket_Price.</w:t>
        </w:r>
        <w:r>
          <w:t>css</w:t>
        </w:r>
      </w:ins>
    </w:p>
    <w:p w:rsidR="00A23BB6" w:rsidRPr="004B2C81" w:rsidRDefault="00A23BB6" w:rsidP="00A23BB6">
      <w:pPr>
        <w:rPr>
          <w:ins w:id="114" w:author="ADMIN" w:date="2022-11-01T21:03:00Z"/>
        </w:rPr>
      </w:pPr>
      <w:ins w:id="115" w:author="ADMIN" w:date="2022-11-01T21:03:00Z">
        <w:r>
          <w:t>+ Ticket_Price.</w:t>
        </w:r>
        <w:r>
          <w:t>js</w:t>
        </w:r>
      </w:ins>
    </w:p>
    <w:p w:rsidR="00A23BB6" w:rsidRDefault="00A23BB6" w:rsidP="00165F8B">
      <w:pPr>
        <w:rPr>
          <w:ins w:id="116" w:author="ADMIN" w:date="2022-11-01T21:03:00Z"/>
        </w:rPr>
        <w:pPrChange w:id="117" w:author="ADMIN" w:date="2022-11-01T17:56:00Z">
          <w:pPr>
            <w:pStyle w:val="Heading1"/>
          </w:pPr>
        </w:pPrChange>
      </w:pPr>
    </w:p>
    <w:p w:rsidR="00A23BB6" w:rsidRDefault="00A23BB6" w:rsidP="00165F8B">
      <w:pPr>
        <w:rPr>
          <w:ins w:id="118" w:author="ADMIN" w:date="2022-11-01T21:03:00Z"/>
        </w:rPr>
        <w:pPrChange w:id="119" w:author="ADMIN" w:date="2022-11-01T17:56:00Z">
          <w:pPr>
            <w:pStyle w:val="Heading1"/>
          </w:pPr>
        </w:pPrChange>
      </w:pPr>
      <w:ins w:id="120" w:author="ADMIN" w:date="2022-11-01T21:03:00Z">
        <w:r>
          <w:t>Ticket_Selling:</w:t>
        </w:r>
      </w:ins>
    </w:p>
    <w:p w:rsidR="00A23BB6" w:rsidRDefault="00A23BB6" w:rsidP="00165F8B">
      <w:pPr>
        <w:rPr>
          <w:ins w:id="121" w:author="ADMIN" w:date="2022-11-01T21:03:00Z"/>
        </w:rPr>
        <w:pPrChange w:id="122" w:author="ADMIN" w:date="2022-11-01T17:56:00Z">
          <w:pPr>
            <w:pStyle w:val="Heading1"/>
          </w:pPr>
        </w:pPrChange>
      </w:pPr>
      <w:ins w:id="123" w:author="ADMIN" w:date="2022-11-01T21:03:00Z">
        <w:r>
          <w:t xml:space="preserve">+ </w:t>
        </w:r>
        <w:r>
          <w:t>Ticket_Selling</w:t>
        </w:r>
        <w:r>
          <w:t>.html</w:t>
        </w:r>
      </w:ins>
    </w:p>
    <w:p w:rsidR="00A23BB6" w:rsidRPr="004B2C81" w:rsidRDefault="00A23BB6" w:rsidP="00A23BB6">
      <w:pPr>
        <w:rPr>
          <w:ins w:id="124" w:author="ADMIN" w:date="2022-11-01T21:03:00Z"/>
        </w:rPr>
      </w:pPr>
      <w:ins w:id="125" w:author="ADMIN" w:date="2022-11-01T21:03:00Z">
        <w:r>
          <w:t>+ Ticket_Selling.</w:t>
        </w:r>
        <w:r>
          <w:t>css</w:t>
        </w:r>
      </w:ins>
    </w:p>
    <w:p w:rsidR="00A23BB6" w:rsidRPr="004B2C81" w:rsidRDefault="00A23BB6" w:rsidP="00A23BB6">
      <w:pPr>
        <w:rPr>
          <w:ins w:id="126" w:author="ADMIN" w:date="2022-11-01T21:03:00Z"/>
        </w:rPr>
      </w:pPr>
      <w:ins w:id="127" w:author="ADMIN" w:date="2022-11-01T21:03:00Z">
        <w:r>
          <w:t>+ Ticket_Selling.</w:t>
        </w:r>
        <w:r>
          <w:t>js</w:t>
        </w:r>
      </w:ins>
    </w:p>
    <w:p w:rsidR="00A23BB6" w:rsidRPr="00165F8B" w:rsidRDefault="00A23BB6" w:rsidP="00165F8B">
      <w:pPr>
        <w:rPr>
          <w:rPrChange w:id="128" w:author="ADMIN" w:date="2022-11-01T17:56:00Z">
            <w:rPr/>
          </w:rPrChange>
        </w:rPr>
        <w:pPrChange w:id="129" w:author="ADMIN" w:date="2022-11-01T17:56:00Z">
          <w:pPr>
            <w:pStyle w:val="Heading1"/>
          </w:pPr>
        </w:pPrChange>
      </w:pPr>
    </w:p>
    <w:p w:rsidR="00A67B05" w:rsidRDefault="009A54D2">
      <w:pPr>
        <w:pStyle w:val="Heading1"/>
        <w:rPr>
          <w:ins w:id="130" w:author="ADMIN" w:date="2022-11-01T18:45:00Z"/>
        </w:rPr>
      </w:pPr>
      <w:bookmarkStart w:id="131" w:name="_heading=h.35nkun2" w:colFirst="0" w:colLast="0"/>
      <w:bookmarkEnd w:id="131"/>
      <w:proofErr w:type="gramStart"/>
      <w:r>
        <w:lastRenderedPageBreak/>
        <w:t>V,Kiểm</w:t>
      </w:r>
      <w:proofErr w:type="gramEnd"/>
      <w:r>
        <w:t xml:space="preserve"> thử</w:t>
      </w:r>
    </w:p>
    <w:p w:rsidR="007E7A4F" w:rsidRDefault="007E7A4F" w:rsidP="007E7A4F">
      <w:pPr>
        <w:pStyle w:val="Heading2"/>
        <w:rPr>
          <w:ins w:id="132" w:author="ADMIN" w:date="2022-11-01T21:06:00Z"/>
        </w:rPr>
        <w:pPrChange w:id="133" w:author="ADMIN" w:date="2022-11-01T18:45:00Z">
          <w:pPr>
            <w:pStyle w:val="Heading1"/>
          </w:pPr>
        </w:pPrChange>
      </w:pPr>
      <w:ins w:id="134" w:author="ADMIN" w:date="2022-11-01T18:45:00Z">
        <w:r>
          <w:t>Test giao diện</w:t>
        </w:r>
      </w:ins>
    </w:p>
    <w:p w:rsidR="00A23BB6" w:rsidRDefault="00A23BB6" w:rsidP="00A23BB6">
      <w:pPr>
        <w:rPr>
          <w:ins w:id="135" w:author="ADMIN" w:date="2022-11-01T21:29:00Z"/>
        </w:rPr>
        <w:pPrChange w:id="136" w:author="ADMIN" w:date="2022-11-01T21:06:00Z">
          <w:pPr>
            <w:pStyle w:val="Heading1"/>
          </w:pPr>
        </w:pPrChange>
      </w:pPr>
      <w:ins w:id="137" w:author="ADMIN" w:date="2022-11-01T21:08:00Z">
        <w:r>
          <w:t>- Đã làm được:</w:t>
        </w:r>
      </w:ins>
    </w:p>
    <w:p w:rsidR="00CE3BFE" w:rsidRDefault="00CE3BFE" w:rsidP="00A23BB6">
      <w:pPr>
        <w:rPr>
          <w:ins w:id="138" w:author="ADMIN" w:date="2022-11-01T21:08:00Z"/>
        </w:rPr>
        <w:pPrChange w:id="139" w:author="ADMIN" w:date="2022-11-01T21:06:00Z">
          <w:pPr>
            <w:pStyle w:val="Heading1"/>
          </w:pPr>
        </w:pPrChange>
      </w:pPr>
      <w:ins w:id="140" w:author="ADMIN" w:date="2022-11-01T21:29:00Z">
        <w:r>
          <w:t xml:space="preserve"> + Hiện thị được những nội dung mong muốn</w:t>
        </w:r>
      </w:ins>
    </w:p>
    <w:p w:rsidR="00A23BB6" w:rsidRDefault="00A23BB6" w:rsidP="00A23BB6">
      <w:pPr>
        <w:rPr>
          <w:ins w:id="141" w:author="ADMIN" w:date="2022-11-01T21:10:00Z"/>
        </w:rPr>
        <w:pPrChange w:id="142" w:author="ADMIN" w:date="2022-11-01T21:06:00Z">
          <w:pPr>
            <w:pStyle w:val="Heading1"/>
          </w:pPr>
        </w:pPrChange>
      </w:pPr>
      <w:ins w:id="143" w:author="ADMIN" w:date="2022-11-01T21:08:00Z">
        <w:r>
          <w:t xml:space="preserve"> + </w:t>
        </w:r>
      </w:ins>
      <w:ins w:id="144" w:author="ADMIN" w:date="2022-11-01T21:10:00Z">
        <w:r>
          <w:t>M+ Hiện thị được nhresponsive</w:t>
        </w:r>
      </w:ins>
    </w:p>
    <w:p w:rsidR="00A23BB6" w:rsidRDefault="00A23BB6" w:rsidP="00A23BB6">
      <w:pPr>
        <w:rPr>
          <w:ins w:id="145" w:author="ADMIN" w:date="2022-11-01T21:08:00Z"/>
        </w:rPr>
        <w:pPrChange w:id="146" w:author="ADMIN" w:date="2022-11-01T21:06:00Z">
          <w:pPr>
            <w:pStyle w:val="Heading1"/>
          </w:pPr>
        </w:pPrChange>
      </w:pPr>
      <w:ins w:id="147" w:author="ADMIN" w:date="2022-11-01T21:10:00Z">
        <w:r>
          <w:t xml:space="preserve"> + </w:t>
        </w:r>
      </w:ins>
      <w:ins w:id="148" w:author="ADMIN" w:date="2022-11-01T21:25:00Z">
        <w:r w:rsidR="00CE3BFE">
          <w:t xml:space="preserve">Các trang web đc nhresponsiveng mong mgam màu  </w:t>
        </w:r>
      </w:ins>
    </w:p>
    <w:p w:rsidR="00A23BB6" w:rsidRDefault="00A23BB6" w:rsidP="00A23BB6">
      <w:pPr>
        <w:rPr>
          <w:ins w:id="149" w:author="ADMIN" w:date="2022-11-01T21:08:00Z"/>
        </w:rPr>
        <w:pPrChange w:id="150" w:author="ADMIN" w:date="2022-11-01T21:06:00Z">
          <w:pPr>
            <w:pStyle w:val="Heading1"/>
          </w:pPr>
        </w:pPrChange>
      </w:pPr>
    </w:p>
    <w:p w:rsidR="00A23BB6" w:rsidRDefault="00A23BB6" w:rsidP="00A23BB6">
      <w:pPr>
        <w:rPr>
          <w:ins w:id="151" w:author="ADMIN" w:date="2022-11-01T21:08:00Z"/>
        </w:rPr>
        <w:pPrChange w:id="152" w:author="ADMIN" w:date="2022-11-01T21:06:00Z">
          <w:pPr>
            <w:pStyle w:val="Heading1"/>
          </w:pPr>
        </w:pPrChange>
      </w:pPr>
      <w:ins w:id="153" w:author="ADMIN" w:date="2022-11-01T21:08:00Z">
        <w:r>
          <w:t>- Chưa làm được:</w:t>
        </w:r>
      </w:ins>
    </w:p>
    <w:p w:rsidR="00A23BB6" w:rsidRDefault="00A23BB6" w:rsidP="00A23BB6">
      <w:pPr>
        <w:rPr>
          <w:ins w:id="154" w:author="ADMIN" w:date="2022-11-01T21:29:00Z"/>
        </w:rPr>
        <w:pPrChange w:id="155" w:author="ADMIN" w:date="2022-11-01T21:06:00Z">
          <w:pPr>
            <w:pStyle w:val="Heading1"/>
          </w:pPr>
        </w:pPrChange>
      </w:pPr>
      <w:ins w:id="156" w:author="ADMIN" w:date="2022-11-01T21:08:00Z">
        <w:r>
          <w:t xml:space="preserve"> + </w:t>
        </w:r>
      </w:ins>
      <w:ins w:id="157" w:author="ADMIN" w:date="2022-11-01T21:27:00Z">
        <w:r w:rsidR="00CE3BFE">
          <w:t xml:space="preserve">N+ hưa làm được: nhresponsiveng mong </w:t>
        </w:r>
      </w:ins>
    </w:p>
    <w:p w:rsidR="00CE3BFE" w:rsidRPr="00A23BB6" w:rsidRDefault="00CE3BFE" w:rsidP="00A23BB6">
      <w:pPr>
        <w:rPr>
          <w:ins w:id="158" w:author="ADMIN" w:date="2022-11-01T18:45:00Z"/>
          <w:rPrChange w:id="159" w:author="ADMIN" w:date="2022-11-01T21:06:00Z">
            <w:rPr>
              <w:ins w:id="160" w:author="ADMIN" w:date="2022-11-01T18:45:00Z"/>
            </w:rPr>
          </w:rPrChange>
        </w:rPr>
        <w:pPrChange w:id="161" w:author="ADMIN" w:date="2022-11-01T21:06:00Z">
          <w:pPr>
            <w:pStyle w:val="Heading1"/>
          </w:pPr>
        </w:pPrChange>
      </w:pPr>
    </w:p>
    <w:p w:rsidR="007E7A4F" w:rsidRDefault="007E7A4F" w:rsidP="007E7A4F">
      <w:pPr>
        <w:pStyle w:val="Heading2"/>
        <w:rPr>
          <w:ins w:id="162" w:author="ADMIN" w:date="2022-11-01T21:07:00Z"/>
        </w:rPr>
        <w:pPrChange w:id="163" w:author="ADMIN" w:date="2022-11-01T18:45:00Z">
          <w:pPr>
            <w:pStyle w:val="Heading1"/>
          </w:pPr>
        </w:pPrChange>
      </w:pPr>
      <w:ins w:id="164" w:author="ADMIN" w:date="2022-11-01T18:45:00Z">
        <w:r>
          <w:t>Test tính năng</w:t>
        </w:r>
      </w:ins>
    </w:p>
    <w:p w:rsidR="00A23BB6" w:rsidRDefault="00A23BB6" w:rsidP="00A23BB6">
      <w:pPr>
        <w:rPr>
          <w:ins w:id="165" w:author="ADMIN" w:date="2022-11-01T21:07:00Z"/>
        </w:rPr>
        <w:pPrChange w:id="166" w:author="ADMIN" w:date="2022-11-01T21:07:00Z">
          <w:pPr>
            <w:pStyle w:val="Heading1"/>
          </w:pPr>
        </w:pPrChange>
      </w:pPr>
      <w:ins w:id="167" w:author="ADMIN" w:date="2022-11-01T21:07:00Z">
        <w:r>
          <w:t>- Đã làm được:</w:t>
        </w:r>
      </w:ins>
    </w:p>
    <w:p w:rsidR="00A23BB6" w:rsidRDefault="00A23BB6" w:rsidP="00A23BB6">
      <w:pPr>
        <w:rPr>
          <w:ins w:id="168" w:author="ADMIN" w:date="2022-11-01T21:08:00Z"/>
        </w:rPr>
        <w:pPrChange w:id="169" w:author="ADMIN" w:date="2022-11-01T21:07:00Z">
          <w:pPr>
            <w:pStyle w:val="Heading1"/>
          </w:pPr>
        </w:pPrChange>
      </w:pPr>
      <w:ins w:id="170" w:author="ADMIN" w:date="2022-11-01T21:07:00Z">
        <w:r>
          <w:t xml:space="preserve"> + </w:t>
        </w:r>
        <w:r>
          <w:t xml:space="preserve">Ngưã </w:t>
        </w:r>
        <w:r>
          <w:t xml:space="preserve"> quản lý</w:t>
        </w:r>
        <w:r>
          <w:t xml:space="preserve"> nhản lý được:cục trên thanh menu thì trang web sẽ điều hướng người dùng đến các trang mong muốn.</w:t>
        </w:r>
      </w:ins>
    </w:p>
    <w:p w:rsidR="00A23BB6" w:rsidRDefault="00A23BB6" w:rsidP="00A23BB6">
      <w:pPr>
        <w:rPr>
          <w:ins w:id="171" w:author="ADMIN" w:date="2022-11-01T21:07:00Z"/>
        </w:rPr>
        <w:pPrChange w:id="172" w:author="ADMIN" w:date="2022-11-01T21:07:00Z">
          <w:pPr>
            <w:pStyle w:val="Heading1"/>
          </w:pPr>
        </w:pPrChange>
      </w:pPr>
    </w:p>
    <w:p w:rsidR="00A23BB6" w:rsidRDefault="00A23BB6" w:rsidP="00A23BB6">
      <w:pPr>
        <w:rPr>
          <w:ins w:id="173" w:author="ADMIN" w:date="2022-11-01T21:07:00Z"/>
        </w:rPr>
        <w:pPrChange w:id="174" w:author="ADMIN" w:date="2022-11-01T21:07:00Z">
          <w:pPr>
            <w:pStyle w:val="Heading1"/>
          </w:pPr>
        </w:pPrChange>
      </w:pPr>
      <w:ins w:id="175" w:author="ADMIN" w:date="2022-11-01T21:07:00Z">
        <w:r>
          <w:t>- Chưa làm được:</w:t>
        </w:r>
      </w:ins>
    </w:p>
    <w:p w:rsidR="00A23BB6" w:rsidRPr="00A23BB6" w:rsidRDefault="00A23BB6" w:rsidP="00A23BB6">
      <w:pPr>
        <w:rPr>
          <w:ins w:id="176" w:author="ADMIN" w:date="2022-11-01T17:56:00Z"/>
          <w:rPrChange w:id="177" w:author="ADMIN" w:date="2022-11-01T21:07:00Z">
            <w:rPr>
              <w:ins w:id="178" w:author="ADMIN" w:date="2022-11-01T17:56:00Z"/>
            </w:rPr>
          </w:rPrChange>
        </w:rPr>
        <w:pPrChange w:id="179" w:author="ADMIN" w:date="2022-11-01T21:08:00Z">
          <w:pPr>
            <w:pStyle w:val="Heading1"/>
          </w:pPr>
        </w:pPrChange>
      </w:pPr>
      <w:ins w:id="180" w:author="ADMIN" w:date="2022-11-01T21:07:00Z">
        <w:r>
          <w:t xml:space="preserve"> + </w:t>
        </w:r>
      </w:ins>
      <w:ins w:id="181" w:author="ADMIN" w:date="2022-11-01T21:08:00Z">
        <w:r>
          <w:t>V+ hưa làm được:c trên thanh menub</w:t>
        </w:r>
      </w:ins>
    </w:p>
    <w:p w:rsidR="007E7A4F" w:rsidRPr="007E7A4F" w:rsidDel="007E7A4F" w:rsidRDefault="007E7A4F" w:rsidP="007E7A4F">
      <w:pPr>
        <w:pStyle w:val="Heading2"/>
        <w:rPr>
          <w:del w:id="182" w:author="ADMIN" w:date="2022-11-01T18:44:00Z"/>
          <w:rPrChange w:id="183" w:author="ADMIN" w:date="2022-11-01T18:42:00Z">
            <w:rPr>
              <w:del w:id="184" w:author="ADMIN" w:date="2022-11-01T18:44:00Z"/>
            </w:rPr>
          </w:rPrChange>
        </w:rPr>
        <w:pPrChange w:id="185" w:author="ADMIN" w:date="2022-11-01T18:44:00Z">
          <w:pPr>
            <w:pStyle w:val="Heading1"/>
          </w:pPr>
        </w:pPrChange>
      </w:pPr>
    </w:p>
    <w:p w:rsidR="00AE265F" w:rsidRDefault="00AE265F" w:rsidP="00AE265F">
      <w:pPr>
        <w:pStyle w:val="Heading1"/>
      </w:pPr>
      <w:r>
        <w:t>VI, Tự đánh giá</w:t>
      </w:r>
    </w:p>
    <w:p w:rsidR="00AE265F" w:rsidRDefault="00227C08" w:rsidP="00227C08">
      <w:pPr>
        <w:pStyle w:val="Heading2"/>
      </w:pPr>
      <w:r>
        <w:t xml:space="preserve">Bảng điểm tự đánh giá </w:t>
      </w:r>
    </w:p>
    <w:tbl>
      <w:tblPr>
        <w:tblStyle w:val="TableGrid"/>
        <w:tblW w:w="11341" w:type="dxa"/>
        <w:tblInd w:w="-998" w:type="dxa"/>
        <w:tblLook w:val="04A0" w:firstRow="1" w:lastRow="0" w:firstColumn="1" w:lastColumn="0" w:noHBand="0" w:noVBand="1"/>
        <w:tblPrChange w:id="186" w:author="ADMIN" w:date="2022-10-31T08:05:00Z">
          <w:tblPr>
            <w:tblStyle w:val="TableGrid"/>
            <w:tblW w:w="0" w:type="auto"/>
            <w:tblInd w:w="-998" w:type="dxa"/>
            <w:tblLook w:val="04A0" w:firstRow="1" w:lastRow="0" w:firstColumn="1" w:lastColumn="0" w:noHBand="0" w:noVBand="1"/>
          </w:tblPr>
        </w:tblPrChange>
      </w:tblPr>
      <w:tblGrid>
        <w:gridCol w:w="2144"/>
        <w:gridCol w:w="692"/>
        <w:gridCol w:w="709"/>
        <w:gridCol w:w="709"/>
        <w:gridCol w:w="708"/>
        <w:gridCol w:w="709"/>
        <w:gridCol w:w="709"/>
        <w:gridCol w:w="709"/>
        <w:gridCol w:w="850"/>
        <w:gridCol w:w="851"/>
        <w:gridCol w:w="850"/>
        <w:gridCol w:w="710"/>
        <w:gridCol w:w="991"/>
        <w:tblGridChange w:id="187">
          <w:tblGrid>
            <w:gridCol w:w="2144"/>
            <w:gridCol w:w="692"/>
            <w:gridCol w:w="158"/>
            <w:gridCol w:w="551"/>
            <w:gridCol w:w="709"/>
            <w:gridCol w:w="460"/>
            <w:gridCol w:w="248"/>
            <w:gridCol w:w="709"/>
            <w:gridCol w:w="709"/>
            <w:gridCol w:w="709"/>
            <w:gridCol w:w="514"/>
            <w:gridCol w:w="336"/>
            <w:gridCol w:w="851"/>
            <w:gridCol w:w="850"/>
            <w:gridCol w:w="132"/>
            <w:gridCol w:w="578"/>
            <w:gridCol w:w="991"/>
            <w:gridCol w:w="1323"/>
            <w:gridCol w:w="723"/>
          </w:tblGrid>
        </w:tblGridChange>
      </w:tblGrid>
      <w:tr w:rsidR="00227C08" w:rsidTr="00B1035D">
        <w:trPr>
          <w:trPrChange w:id="188" w:author="ADMIN" w:date="2022-10-31T08:05:00Z">
            <w:trPr>
              <w:gridBefore w:val="3"/>
            </w:trPr>
          </w:trPrChange>
        </w:trPr>
        <w:tc>
          <w:tcPr>
            <w:tcW w:w="2144" w:type="dxa"/>
            <w:tcPrChange w:id="189" w:author="ADMIN" w:date="2022-10-31T08:05:00Z">
              <w:tcPr>
                <w:tcW w:w="1720" w:type="dxa"/>
                <w:gridSpan w:val="3"/>
              </w:tcPr>
            </w:tcPrChange>
          </w:tcPr>
          <w:p w:rsidR="00227C08" w:rsidRDefault="00227C08" w:rsidP="00227C08">
            <w:pPr>
              <w:ind w:firstLine="0"/>
            </w:pPr>
            <w:r>
              <w:t>Họ tên</w:t>
            </w:r>
          </w:p>
        </w:tc>
        <w:tc>
          <w:tcPr>
            <w:tcW w:w="2818" w:type="dxa"/>
            <w:gridSpan w:val="4"/>
            <w:tcPrChange w:id="190" w:author="ADMIN" w:date="2022-10-31T08:05:00Z">
              <w:tcPr>
                <w:tcW w:w="2889" w:type="dxa"/>
                <w:gridSpan w:val="5"/>
              </w:tcPr>
            </w:tcPrChange>
          </w:tcPr>
          <w:p w:rsidR="00227C08" w:rsidRDefault="00227C08" w:rsidP="00227C08">
            <w:pPr>
              <w:ind w:firstLine="0"/>
              <w:jc w:val="center"/>
            </w:pPr>
            <w:r>
              <w:t>Thành thạo công nghệ</w:t>
            </w:r>
          </w:p>
        </w:tc>
        <w:tc>
          <w:tcPr>
            <w:tcW w:w="2127" w:type="dxa"/>
            <w:gridSpan w:val="3"/>
            <w:tcPrChange w:id="191" w:author="ADMIN" w:date="2022-10-31T08:05:00Z">
              <w:tcPr>
                <w:tcW w:w="2169" w:type="dxa"/>
                <w:gridSpan w:val="4"/>
              </w:tcPr>
            </w:tcPrChange>
          </w:tcPr>
          <w:p w:rsidR="00227C08" w:rsidRDefault="00227C08">
            <w:pPr>
              <w:ind w:firstLine="0"/>
              <w:jc w:val="center"/>
              <w:pPrChange w:id="192" w:author="ADMIN" w:date="2022-10-31T07:46:00Z">
                <w:pPr>
                  <w:ind w:firstLine="0"/>
                </w:pPr>
              </w:pPrChange>
            </w:pPr>
            <w:r>
              <w:t>Báo cáo</w:t>
            </w:r>
          </w:p>
        </w:tc>
        <w:tc>
          <w:tcPr>
            <w:tcW w:w="3261" w:type="dxa"/>
            <w:gridSpan w:val="4"/>
            <w:tcPrChange w:id="193" w:author="ADMIN" w:date="2022-10-31T08:05:00Z">
              <w:tcPr>
                <w:tcW w:w="2892" w:type="dxa"/>
                <w:gridSpan w:val="3"/>
              </w:tcPr>
            </w:tcPrChange>
          </w:tcPr>
          <w:p w:rsidR="00227C08" w:rsidRDefault="00227C08">
            <w:pPr>
              <w:ind w:firstLine="0"/>
              <w:jc w:val="center"/>
              <w:pPrChange w:id="194" w:author="ADMIN" w:date="2022-10-31T07:46:00Z">
                <w:pPr>
                  <w:ind w:firstLine="0"/>
                </w:pPr>
              </w:pPrChange>
            </w:pPr>
            <w:r>
              <w:t>Kỹ năng</w:t>
            </w:r>
          </w:p>
        </w:tc>
        <w:tc>
          <w:tcPr>
            <w:tcW w:w="991" w:type="dxa"/>
            <w:tcPrChange w:id="195" w:author="ADMIN" w:date="2022-10-31T08:05:00Z">
              <w:tcPr>
                <w:tcW w:w="723" w:type="dxa"/>
              </w:tcPr>
            </w:tcPrChange>
          </w:tcPr>
          <w:p w:rsidR="00227C08" w:rsidRDefault="00227C08">
            <w:pPr>
              <w:ind w:firstLine="0"/>
              <w:jc w:val="center"/>
              <w:pPrChange w:id="196" w:author="ADMIN" w:date="2022-10-31T07:46:00Z">
                <w:pPr>
                  <w:ind w:firstLine="0"/>
                </w:pPr>
              </w:pPrChange>
            </w:pPr>
            <w:r>
              <w:t>TB</w:t>
            </w:r>
          </w:p>
        </w:tc>
      </w:tr>
      <w:tr w:rsidR="00B1035D" w:rsidTr="00B1035D">
        <w:tc>
          <w:tcPr>
            <w:tcW w:w="2144" w:type="dxa"/>
          </w:tcPr>
          <w:p w:rsidR="00227C08" w:rsidRDefault="00227C08" w:rsidP="00227C08">
            <w:pPr>
              <w:ind w:firstLine="0"/>
            </w:pPr>
          </w:p>
        </w:tc>
        <w:tc>
          <w:tcPr>
            <w:tcW w:w="692" w:type="dxa"/>
          </w:tcPr>
          <w:p w:rsidR="00227C08" w:rsidRPr="00227C08" w:rsidRDefault="00EF6A14" w:rsidP="00227C08">
            <w:pPr>
              <w:ind w:firstLine="0"/>
              <w:rPr>
                <w:color w:val="000000" w:themeColor="text1"/>
                <w:rPrChange w:id="197" w:author="ADMIN" w:date="2022-10-31T07:46:00Z">
                  <w:rPr/>
                </w:rPrChange>
              </w:rPr>
            </w:pPr>
            <w:ins w:id="198" w:author="ADMIN" w:date="2022-10-31T07:47:00Z">
              <w:r>
                <w:rPr>
                  <w:color w:val="000000" w:themeColor="text1"/>
                </w:rPr>
                <w:t>1.1</w:t>
              </w:r>
            </w:ins>
          </w:p>
        </w:tc>
        <w:tc>
          <w:tcPr>
            <w:tcW w:w="709" w:type="dxa"/>
          </w:tcPr>
          <w:p w:rsidR="00227C08" w:rsidRDefault="00EF6A14" w:rsidP="00227C08">
            <w:pPr>
              <w:ind w:firstLine="0"/>
            </w:pPr>
            <w:ins w:id="199" w:author="ADMIN" w:date="2022-10-31T07:47:00Z">
              <w:r>
                <w:t>1.2</w:t>
              </w:r>
            </w:ins>
          </w:p>
        </w:tc>
        <w:tc>
          <w:tcPr>
            <w:tcW w:w="709" w:type="dxa"/>
          </w:tcPr>
          <w:p w:rsidR="00227C08" w:rsidRDefault="00EF6A14" w:rsidP="00227C08">
            <w:pPr>
              <w:ind w:firstLine="0"/>
            </w:pPr>
            <w:ins w:id="200" w:author="ADMIN" w:date="2022-10-31T07:47:00Z">
              <w:r>
                <w:t>1.3</w:t>
              </w:r>
            </w:ins>
          </w:p>
        </w:tc>
        <w:tc>
          <w:tcPr>
            <w:tcW w:w="708" w:type="dxa"/>
          </w:tcPr>
          <w:p w:rsidR="00227C08" w:rsidRDefault="00EF6A14" w:rsidP="00227C08">
            <w:pPr>
              <w:ind w:firstLine="0"/>
            </w:pPr>
            <w:ins w:id="201" w:author="ADMIN" w:date="2022-10-31T07:47:00Z">
              <w:r>
                <w:t>1.4</w:t>
              </w:r>
            </w:ins>
          </w:p>
        </w:tc>
        <w:tc>
          <w:tcPr>
            <w:tcW w:w="709" w:type="dxa"/>
          </w:tcPr>
          <w:p w:rsidR="00227C08" w:rsidRDefault="00EF6A14" w:rsidP="00227C08">
            <w:pPr>
              <w:ind w:firstLine="0"/>
            </w:pPr>
            <w:ins w:id="202" w:author="ADMIN" w:date="2022-10-31T07:47:00Z">
              <w:r>
                <w:t>2.1</w:t>
              </w:r>
            </w:ins>
          </w:p>
        </w:tc>
        <w:tc>
          <w:tcPr>
            <w:tcW w:w="709" w:type="dxa"/>
          </w:tcPr>
          <w:p w:rsidR="00227C08" w:rsidRDefault="00EF6A14" w:rsidP="00227C08">
            <w:pPr>
              <w:ind w:firstLine="0"/>
            </w:pPr>
            <w:ins w:id="203" w:author="ADMIN" w:date="2022-10-31T07:47:00Z">
              <w:r>
                <w:t>2.2</w:t>
              </w:r>
            </w:ins>
          </w:p>
        </w:tc>
        <w:tc>
          <w:tcPr>
            <w:tcW w:w="709" w:type="dxa"/>
          </w:tcPr>
          <w:p w:rsidR="00227C08" w:rsidRDefault="00EF6A14" w:rsidP="00227C08">
            <w:pPr>
              <w:ind w:firstLine="0"/>
            </w:pPr>
            <w:ins w:id="204" w:author="ADMIN" w:date="2022-10-31T07:47:00Z">
              <w:r>
                <w:t>2.3</w:t>
              </w:r>
            </w:ins>
          </w:p>
        </w:tc>
        <w:tc>
          <w:tcPr>
            <w:tcW w:w="850" w:type="dxa"/>
          </w:tcPr>
          <w:p w:rsidR="00227C08" w:rsidRDefault="00B1035D" w:rsidP="00227C08">
            <w:pPr>
              <w:ind w:firstLine="0"/>
            </w:pPr>
            <w:ins w:id="205" w:author="ADMIN" w:date="2022-10-31T07:47:00Z">
              <w:r>
                <w:t>3.1</w:t>
              </w:r>
            </w:ins>
          </w:p>
        </w:tc>
        <w:tc>
          <w:tcPr>
            <w:tcW w:w="851" w:type="dxa"/>
          </w:tcPr>
          <w:p w:rsidR="00227C08" w:rsidRDefault="00B1035D" w:rsidP="00227C08">
            <w:pPr>
              <w:ind w:firstLine="0"/>
            </w:pPr>
            <w:ins w:id="206" w:author="ADMIN" w:date="2022-10-31T08:04:00Z">
              <w:r>
                <w:t>3.2</w:t>
              </w:r>
            </w:ins>
          </w:p>
        </w:tc>
        <w:tc>
          <w:tcPr>
            <w:tcW w:w="850" w:type="dxa"/>
          </w:tcPr>
          <w:p w:rsidR="00227C08" w:rsidRDefault="00B1035D" w:rsidP="00227C08">
            <w:pPr>
              <w:ind w:firstLine="0"/>
            </w:pPr>
            <w:ins w:id="207" w:author="ADMIN" w:date="2022-10-31T08:04:00Z">
              <w:r>
                <w:t>3.3</w:t>
              </w:r>
            </w:ins>
          </w:p>
        </w:tc>
        <w:tc>
          <w:tcPr>
            <w:tcW w:w="710" w:type="dxa"/>
          </w:tcPr>
          <w:p w:rsidR="00227C08" w:rsidRDefault="00B1035D" w:rsidP="00227C08">
            <w:pPr>
              <w:ind w:firstLine="0"/>
            </w:pPr>
            <w:ins w:id="208" w:author="ADMIN" w:date="2022-10-31T08:04:00Z">
              <w:r>
                <w:t>3.4</w:t>
              </w:r>
            </w:ins>
          </w:p>
        </w:tc>
        <w:tc>
          <w:tcPr>
            <w:tcW w:w="991" w:type="dxa"/>
          </w:tcPr>
          <w:p w:rsidR="00227C08" w:rsidRDefault="00227C08" w:rsidP="00227C08">
            <w:pPr>
              <w:ind w:firstLine="0"/>
            </w:pPr>
          </w:p>
        </w:tc>
      </w:tr>
      <w:tr w:rsidR="00B1035D" w:rsidTr="00B1035D">
        <w:tc>
          <w:tcPr>
            <w:tcW w:w="2144" w:type="dxa"/>
          </w:tcPr>
          <w:p w:rsidR="00227C08" w:rsidRDefault="00B1035D">
            <w:pPr>
              <w:ind w:firstLine="0"/>
            </w:pPr>
            <w:ins w:id="209" w:author="ADMIN" w:date="2022-10-31T07:57:00Z">
              <w:r>
                <w:t>Trịnh Thành Nam</w:t>
              </w:r>
            </w:ins>
          </w:p>
        </w:tc>
        <w:tc>
          <w:tcPr>
            <w:tcW w:w="692" w:type="dxa"/>
          </w:tcPr>
          <w:p w:rsidR="00227C08" w:rsidRDefault="00B1035D" w:rsidP="00227C08">
            <w:pPr>
              <w:ind w:firstLine="0"/>
            </w:pPr>
            <w:ins w:id="210" w:author="ADMIN" w:date="2022-10-31T08:01:00Z">
              <w:r>
                <w:t>9,1</w:t>
              </w:r>
            </w:ins>
          </w:p>
        </w:tc>
        <w:tc>
          <w:tcPr>
            <w:tcW w:w="709" w:type="dxa"/>
          </w:tcPr>
          <w:p w:rsidR="00227C08" w:rsidRDefault="00B1035D" w:rsidP="00227C08">
            <w:pPr>
              <w:ind w:firstLine="0"/>
            </w:pPr>
            <w:ins w:id="211" w:author="ADMIN" w:date="2022-10-31T08:01:00Z">
              <w:r>
                <w:t>8</w:t>
              </w:r>
            </w:ins>
            <w:ins w:id="212" w:author="ADMIN" w:date="2022-10-31T08:02:00Z">
              <w:r>
                <w:t>,</w:t>
              </w:r>
            </w:ins>
            <w:ins w:id="213" w:author="ADMIN" w:date="2022-10-31T08:03:00Z">
              <w:r>
                <w:t>4</w:t>
              </w:r>
            </w:ins>
          </w:p>
        </w:tc>
        <w:tc>
          <w:tcPr>
            <w:tcW w:w="709" w:type="dxa"/>
          </w:tcPr>
          <w:p w:rsidR="00227C08" w:rsidRDefault="00B1035D" w:rsidP="00227C08">
            <w:pPr>
              <w:ind w:firstLine="0"/>
            </w:pPr>
            <w:ins w:id="214" w:author="ADMIN" w:date="2022-10-31T08:01:00Z">
              <w:r>
                <w:t>8</w:t>
              </w:r>
            </w:ins>
          </w:p>
        </w:tc>
        <w:tc>
          <w:tcPr>
            <w:tcW w:w="708" w:type="dxa"/>
          </w:tcPr>
          <w:p w:rsidR="00227C08" w:rsidRDefault="00B1035D" w:rsidP="00227C08">
            <w:pPr>
              <w:ind w:firstLine="0"/>
            </w:pPr>
            <w:ins w:id="215" w:author="ADMIN" w:date="2022-10-31T08:02:00Z">
              <w:r>
                <w:t>8,5</w:t>
              </w:r>
            </w:ins>
          </w:p>
        </w:tc>
        <w:tc>
          <w:tcPr>
            <w:tcW w:w="709" w:type="dxa"/>
          </w:tcPr>
          <w:p w:rsidR="00227C08" w:rsidRDefault="00B1035D" w:rsidP="00227C08">
            <w:pPr>
              <w:ind w:firstLine="0"/>
            </w:pPr>
            <w:ins w:id="216" w:author="ADMIN" w:date="2022-10-31T08:03:00Z">
              <w:r>
                <w:t>8</w:t>
              </w:r>
            </w:ins>
          </w:p>
        </w:tc>
        <w:tc>
          <w:tcPr>
            <w:tcW w:w="709" w:type="dxa"/>
          </w:tcPr>
          <w:p w:rsidR="00227C08" w:rsidRDefault="00B1035D" w:rsidP="00227C08">
            <w:pPr>
              <w:ind w:firstLine="0"/>
            </w:pPr>
            <w:ins w:id="217" w:author="ADMIN" w:date="2022-10-31T08:03:00Z">
              <w:r>
                <w:t>8</w:t>
              </w:r>
            </w:ins>
          </w:p>
        </w:tc>
        <w:tc>
          <w:tcPr>
            <w:tcW w:w="709" w:type="dxa"/>
          </w:tcPr>
          <w:p w:rsidR="00227C08" w:rsidRDefault="00B1035D" w:rsidP="00227C08">
            <w:pPr>
              <w:ind w:firstLine="0"/>
            </w:pPr>
            <w:ins w:id="218" w:author="ADMIN" w:date="2022-10-31T08:03:00Z">
              <w:r>
                <w:t>8</w:t>
              </w:r>
            </w:ins>
          </w:p>
        </w:tc>
        <w:tc>
          <w:tcPr>
            <w:tcW w:w="850" w:type="dxa"/>
          </w:tcPr>
          <w:p w:rsidR="00227C08" w:rsidRDefault="00B1035D" w:rsidP="00227C08">
            <w:pPr>
              <w:ind w:firstLine="0"/>
            </w:pPr>
            <w:ins w:id="219" w:author="ADMIN" w:date="2022-10-31T08:03:00Z">
              <w:r>
                <w:t>8</w:t>
              </w:r>
            </w:ins>
          </w:p>
        </w:tc>
        <w:tc>
          <w:tcPr>
            <w:tcW w:w="851" w:type="dxa"/>
          </w:tcPr>
          <w:p w:rsidR="00227C08" w:rsidRDefault="00B1035D" w:rsidP="00227C08">
            <w:pPr>
              <w:ind w:firstLine="0"/>
            </w:pPr>
            <w:ins w:id="220" w:author="ADMIN" w:date="2022-10-31T08:03:00Z">
              <w:r>
                <w:t>8,5</w:t>
              </w:r>
            </w:ins>
          </w:p>
        </w:tc>
        <w:tc>
          <w:tcPr>
            <w:tcW w:w="850" w:type="dxa"/>
          </w:tcPr>
          <w:p w:rsidR="00227C08" w:rsidRDefault="00B1035D" w:rsidP="00227C08">
            <w:pPr>
              <w:ind w:firstLine="0"/>
            </w:pPr>
            <w:ins w:id="221" w:author="ADMIN" w:date="2022-10-31T08:04:00Z">
              <w:r>
                <w:t>9</w:t>
              </w:r>
            </w:ins>
          </w:p>
        </w:tc>
        <w:tc>
          <w:tcPr>
            <w:tcW w:w="710" w:type="dxa"/>
          </w:tcPr>
          <w:p w:rsidR="00227C08" w:rsidRDefault="00B1035D" w:rsidP="00227C08">
            <w:pPr>
              <w:ind w:firstLine="0"/>
            </w:pPr>
            <w:ins w:id="222" w:author="ADMIN" w:date="2022-10-31T08:04:00Z">
              <w:r>
                <w:t>8,5</w:t>
              </w:r>
            </w:ins>
          </w:p>
        </w:tc>
        <w:tc>
          <w:tcPr>
            <w:tcW w:w="991" w:type="dxa"/>
          </w:tcPr>
          <w:p w:rsidR="00227C08" w:rsidRDefault="00B1035D" w:rsidP="00227C08">
            <w:pPr>
              <w:ind w:firstLine="0"/>
            </w:pPr>
            <w:ins w:id="223" w:author="ADMIN" w:date="2022-10-31T08:05:00Z">
              <w:r>
                <w:t>8,375</w:t>
              </w:r>
            </w:ins>
          </w:p>
        </w:tc>
      </w:tr>
      <w:tr w:rsidR="00B1035D" w:rsidTr="00B1035D">
        <w:tc>
          <w:tcPr>
            <w:tcW w:w="2144" w:type="dxa"/>
          </w:tcPr>
          <w:p w:rsidR="00227C08" w:rsidRDefault="00C658DB" w:rsidP="00227C08">
            <w:pPr>
              <w:ind w:firstLine="0"/>
            </w:pPr>
            <w:ins w:id="224" w:author="ADMIN" w:date="2022-11-01T10:36:00Z">
              <w:r>
                <w:t>Vũ Văn Thiện</w:t>
              </w:r>
            </w:ins>
          </w:p>
        </w:tc>
        <w:tc>
          <w:tcPr>
            <w:tcW w:w="692" w:type="dxa"/>
          </w:tcPr>
          <w:p w:rsidR="00227C08" w:rsidRDefault="00C658DB" w:rsidP="00227C08">
            <w:pPr>
              <w:ind w:firstLine="0"/>
            </w:pPr>
            <w:ins w:id="225" w:author="ADMIN" w:date="2022-11-01T10:37:00Z">
              <w:r>
                <w:t>8.5</w:t>
              </w:r>
            </w:ins>
          </w:p>
        </w:tc>
        <w:tc>
          <w:tcPr>
            <w:tcW w:w="709" w:type="dxa"/>
          </w:tcPr>
          <w:p w:rsidR="00227C08" w:rsidRDefault="00C658DB" w:rsidP="00227C08">
            <w:pPr>
              <w:ind w:firstLine="0"/>
            </w:pPr>
            <w:ins w:id="226" w:author="ADMIN" w:date="2022-11-01T10:37:00Z">
              <w:r>
                <w:t>7</w:t>
              </w:r>
            </w:ins>
          </w:p>
        </w:tc>
        <w:tc>
          <w:tcPr>
            <w:tcW w:w="709" w:type="dxa"/>
          </w:tcPr>
          <w:p w:rsidR="00227C08" w:rsidRDefault="00C658DB" w:rsidP="00227C08">
            <w:pPr>
              <w:ind w:firstLine="0"/>
            </w:pPr>
            <w:ins w:id="227" w:author="ADMIN" w:date="2022-11-01T10:37:00Z">
              <w:r>
                <w:t>7</w:t>
              </w:r>
            </w:ins>
          </w:p>
        </w:tc>
        <w:tc>
          <w:tcPr>
            <w:tcW w:w="708" w:type="dxa"/>
          </w:tcPr>
          <w:p w:rsidR="00227C08" w:rsidRDefault="00C658DB" w:rsidP="00227C08">
            <w:pPr>
              <w:ind w:firstLine="0"/>
            </w:pPr>
            <w:ins w:id="228" w:author="ADMIN" w:date="2022-11-01T10:37:00Z">
              <w:r>
                <w:t>7.5</w:t>
              </w:r>
            </w:ins>
          </w:p>
        </w:tc>
        <w:tc>
          <w:tcPr>
            <w:tcW w:w="709" w:type="dxa"/>
          </w:tcPr>
          <w:p w:rsidR="00227C08" w:rsidRDefault="00C658DB" w:rsidP="00227C08">
            <w:pPr>
              <w:ind w:firstLine="0"/>
            </w:pPr>
            <w:ins w:id="229" w:author="ADMIN" w:date="2022-11-01T10:37:00Z">
              <w:r>
                <w:t>8</w:t>
              </w:r>
            </w:ins>
          </w:p>
        </w:tc>
        <w:tc>
          <w:tcPr>
            <w:tcW w:w="709" w:type="dxa"/>
          </w:tcPr>
          <w:p w:rsidR="00227C08" w:rsidRDefault="00C658DB" w:rsidP="00227C08">
            <w:pPr>
              <w:ind w:firstLine="0"/>
            </w:pPr>
            <w:ins w:id="230" w:author="ADMIN" w:date="2022-11-01T10:37:00Z">
              <w:r>
                <w:t>8</w:t>
              </w:r>
            </w:ins>
          </w:p>
        </w:tc>
        <w:tc>
          <w:tcPr>
            <w:tcW w:w="709" w:type="dxa"/>
          </w:tcPr>
          <w:p w:rsidR="00227C08" w:rsidRDefault="00C658DB" w:rsidP="00227C08">
            <w:pPr>
              <w:ind w:firstLine="0"/>
            </w:pPr>
            <w:ins w:id="231" w:author="ADMIN" w:date="2022-11-01T10:37:00Z">
              <w:r>
                <w:t>8</w:t>
              </w:r>
            </w:ins>
          </w:p>
        </w:tc>
        <w:tc>
          <w:tcPr>
            <w:tcW w:w="850" w:type="dxa"/>
          </w:tcPr>
          <w:p w:rsidR="00227C08" w:rsidRDefault="00C658DB" w:rsidP="00227C08">
            <w:pPr>
              <w:ind w:firstLine="0"/>
            </w:pPr>
            <w:ins w:id="232" w:author="ADMIN" w:date="2022-11-01T10:37:00Z">
              <w:r>
                <w:t>7.5</w:t>
              </w:r>
            </w:ins>
          </w:p>
        </w:tc>
        <w:tc>
          <w:tcPr>
            <w:tcW w:w="851" w:type="dxa"/>
          </w:tcPr>
          <w:p w:rsidR="00227C08" w:rsidRDefault="00C658DB" w:rsidP="00227C08">
            <w:pPr>
              <w:ind w:firstLine="0"/>
            </w:pPr>
            <w:ins w:id="233" w:author="ADMIN" w:date="2022-11-01T10:37:00Z">
              <w:r>
                <w:t>8</w:t>
              </w:r>
            </w:ins>
          </w:p>
        </w:tc>
        <w:tc>
          <w:tcPr>
            <w:tcW w:w="850" w:type="dxa"/>
          </w:tcPr>
          <w:p w:rsidR="00227C08" w:rsidRDefault="00C658DB" w:rsidP="00227C08">
            <w:pPr>
              <w:ind w:firstLine="0"/>
            </w:pPr>
            <w:ins w:id="234" w:author="ADMIN" w:date="2022-11-01T10:37:00Z">
              <w:r>
                <w:t>8</w:t>
              </w:r>
            </w:ins>
          </w:p>
        </w:tc>
        <w:tc>
          <w:tcPr>
            <w:tcW w:w="710" w:type="dxa"/>
          </w:tcPr>
          <w:p w:rsidR="00227C08" w:rsidRDefault="00C658DB" w:rsidP="00227C08">
            <w:pPr>
              <w:ind w:firstLine="0"/>
            </w:pPr>
            <w:ins w:id="235" w:author="ADMIN" w:date="2022-11-01T10:37:00Z">
              <w:r>
                <w:t>7.8</w:t>
              </w:r>
            </w:ins>
          </w:p>
        </w:tc>
        <w:tc>
          <w:tcPr>
            <w:tcW w:w="991" w:type="dxa"/>
          </w:tcPr>
          <w:p w:rsidR="00227C08" w:rsidRDefault="00C658DB" w:rsidP="00227C08">
            <w:pPr>
              <w:ind w:firstLine="0"/>
            </w:pPr>
            <w:ins w:id="236" w:author="ADMIN" w:date="2022-11-01T10:37:00Z">
              <w:r>
                <w:t>7.7</w:t>
              </w:r>
            </w:ins>
          </w:p>
        </w:tc>
      </w:tr>
      <w:tr w:rsidR="00B1035D" w:rsidTr="00B1035D">
        <w:tc>
          <w:tcPr>
            <w:tcW w:w="2144" w:type="dxa"/>
          </w:tcPr>
          <w:p w:rsidR="00227C08" w:rsidRDefault="00C658DB" w:rsidP="00227C08">
            <w:pPr>
              <w:ind w:firstLine="0"/>
            </w:pPr>
            <w:ins w:id="237" w:author="ADMIN" w:date="2022-11-01T10:37:00Z">
              <w:r>
                <w:t>Hoàng Huy Hiệu</w:t>
              </w:r>
            </w:ins>
          </w:p>
        </w:tc>
        <w:tc>
          <w:tcPr>
            <w:tcW w:w="692" w:type="dxa"/>
          </w:tcPr>
          <w:p w:rsidR="00227C08" w:rsidRDefault="00C658DB" w:rsidP="00227C08">
            <w:pPr>
              <w:ind w:firstLine="0"/>
            </w:pPr>
            <w:ins w:id="238" w:author="ADMIN" w:date="2022-11-01T10:37:00Z">
              <w:r>
                <w:t>8.5</w:t>
              </w:r>
            </w:ins>
          </w:p>
        </w:tc>
        <w:tc>
          <w:tcPr>
            <w:tcW w:w="709" w:type="dxa"/>
          </w:tcPr>
          <w:p w:rsidR="00227C08" w:rsidRDefault="00C658DB" w:rsidP="00227C08">
            <w:pPr>
              <w:ind w:firstLine="0"/>
            </w:pPr>
            <w:ins w:id="239" w:author="ADMIN" w:date="2022-11-01T10:37:00Z">
              <w:r>
                <w:t>7.5</w:t>
              </w:r>
            </w:ins>
          </w:p>
        </w:tc>
        <w:tc>
          <w:tcPr>
            <w:tcW w:w="709" w:type="dxa"/>
          </w:tcPr>
          <w:p w:rsidR="00227C08" w:rsidRDefault="00C658DB" w:rsidP="00227C08">
            <w:pPr>
              <w:ind w:firstLine="0"/>
            </w:pPr>
            <w:ins w:id="240" w:author="ADMIN" w:date="2022-11-01T10:37:00Z">
              <w:r>
                <w:t>8</w:t>
              </w:r>
            </w:ins>
          </w:p>
        </w:tc>
        <w:tc>
          <w:tcPr>
            <w:tcW w:w="708" w:type="dxa"/>
          </w:tcPr>
          <w:p w:rsidR="00227C08" w:rsidRDefault="00C658DB" w:rsidP="00227C08">
            <w:pPr>
              <w:ind w:firstLine="0"/>
            </w:pPr>
            <w:ins w:id="241" w:author="ADMIN" w:date="2022-11-01T10:37:00Z">
              <w:r>
                <w:t>8</w:t>
              </w:r>
            </w:ins>
          </w:p>
        </w:tc>
        <w:tc>
          <w:tcPr>
            <w:tcW w:w="709" w:type="dxa"/>
          </w:tcPr>
          <w:p w:rsidR="00227C08" w:rsidRDefault="00C658DB" w:rsidP="00227C08">
            <w:pPr>
              <w:ind w:firstLine="0"/>
            </w:pPr>
            <w:ins w:id="242" w:author="ADMIN" w:date="2022-11-01T10:37:00Z">
              <w:r>
                <w:t>8</w:t>
              </w:r>
            </w:ins>
          </w:p>
        </w:tc>
        <w:tc>
          <w:tcPr>
            <w:tcW w:w="709" w:type="dxa"/>
          </w:tcPr>
          <w:p w:rsidR="00227C08" w:rsidRDefault="00C658DB" w:rsidP="00227C08">
            <w:pPr>
              <w:ind w:firstLine="0"/>
            </w:pPr>
            <w:ins w:id="243" w:author="ADMIN" w:date="2022-11-01T10:37:00Z">
              <w:r>
                <w:t>8</w:t>
              </w:r>
            </w:ins>
          </w:p>
        </w:tc>
        <w:tc>
          <w:tcPr>
            <w:tcW w:w="709" w:type="dxa"/>
          </w:tcPr>
          <w:p w:rsidR="00227C08" w:rsidRDefault="00C658DB" w:rsidP="00227C08">
            <w:pPr>
              <w:ind w:firstLine="0"/>
            </w:pPr>
            <w:ins w:id="244" w:author="ADMIN" w:date="2022-11-01T10:37:00Z">
              <w:r>
                <w:t>8</w:t>
              </w:r>
            </w:ins>
          </w:p>
        </w:tc>
        <w:tc>
          <w:tcPr>
            <w:tcW w:w="850" w:type="dxa"/>
          </w:tcPr>
          <w:p w:rsidR="00227C08" w:rsidRDefault="00C658DB" w:rsidP="00227C08">
            <w:pPr>
              <w:ind w:firstLine="0"/>
            </w:pPr>
            <w:ins w:id="245" w:author="ADMIN" w:date="2022-11-01T10:37:00Z">
              <w:r>
                <w:t>8</w:t>
              </w:r>
            </w:ins>
          </w:p>
        </w:tc>
        <w:tc>
          <w:tcPr>
            <w:tcW w:w="851" w:type="dxa"/>
          </w:tcPr>
          <w:p w:rsidR="00227C08" w:rsidRDefault="00C658DB" w:rsidP="00227C08">
            <w:pPr>
              <w:ind w:firstLine="0"/>
            </w:pPr>
            <w:ins w:id="246" w:author="ADMIN" w:date="2022-11-01T10:37:00Z">
              <w:r>
                <w:t>8</w:t>
              </w:r>
            </w:ins>
          </w:p>
        </w:tc>
        <w:tc>
          <w:tcPr>
            <w:tcW w:w="850" w:type="dxa"/>
          </w:tcPr>
          <w:p w:rsidR="00227C08" w:rsidRDefault="00C658DB" w:rsidP="00227C08">
            <w:pPr>
              <w:ind w:firstLine="0"/>
            </w:pPr>
            <w:ins w:id="247" w:author="ADMIN" w:date="2022-11-01T10:37:00Z">
              <w:r>
                <w:t>8</w:t>
              </w:r>
            </w:ins>
          </w:p>
        </w:tc>
        <w:tc>
          <w:tcPr>
            <w:tcW w:w="710" w:type="dxa"/>
          </w:tcPr>
          <w:p w:rsidR="00227C08" w:rsidRDefault="00C658DB" w:rsidP="00227C08">
            <w:pPr>
              <w:ind w:firstLine="0"/>
            </w:pPr>
            <w:ins w:id="248" w:author="ADMIN" w:date="2022-11-01T10:37:00Z">
              <w:r>
                <w:t>7.5</w:t>
              </w:r>
            </w:ins>
          </w:p>
        </w:tc>
        <w:tc>
          <w:tcPr>
            <w:tcW w:w="991" w:type="dxa"/>
          </w:tcPr>
          <w:p w:rsidR="00227C08" w:rsidRDefault="00C658DB" w:rsidP="00227C08">
            <w:pPr>
              <w:ind w:firstLine="0"/>
            </w:pPr>
            <w:ins w:id="249" w:author="ADMIN" w:date="2022-11-01T10:37:00Z">
              <w:r>
                <w:t>7.9</w:t>
              </w:r>
            </w:ins>
          </w:p>
        </w:tc>
      </w:tr>
      <w:tr w:rsidR="00B1035D" w:rsidTr="00B1035D">
        <w:tc>
          <w:tcPr>
            <w:tcW w:w="2144" w:type="dxa"/>
          </w:tcPr>
          <w:p w:rsidR="00227C08" w:rsidRDefault="007A257D" w:rsidP="00227C08">
            <w:pPr>
              <w:ind w:firstLine="0"/>
            </w:pPr>
            <w:ins w:id="250" w:author="ADMIN" w:date="2022-11-01T16:03:00Z">
              <w:r>
                <w:t>Vũ Thế Nguyên</w:t>
              </w:r>
            </w:ins>
          </w:p>
        </w:tc>
        <w:tc>
          <w:tcPr>
            <w:tcW w:w="692" w:type="dxa"/>
          </w:tcPr>
          <w:p w:rsidR="00227C08" w:rsidRDefault="007A257D" w:rsidP="00227C08">
            <w:pPr>
              <w:ind w:firstLine="0"/>
            </w:pPr>
            <w:ins w:id="251" w:author="ADMIN" w:date="2022-11-01T16:03:00Z">
              <w:r>
                <w:t>9</w:t>
              </w:r>
            </w:ins>
          </w:p>
        </w:tc>
        <w:tc>
          <w:tcPr>
            <w:tcW w:w="709" w:type="dxa"/>
          </w:tcPr>
          <w:p w:rsidR="00227C08" w:rsidRDefault="007A257D" w:rsidP="00227C08">
            <w:pPr>
              <w:ind w:firstLine="0"/>
            </w:pPr>
            <w:ins w:id="252" w:author="ADMIN" w:date="2022-11-01T16:03:00Z">
              <w:r>
                <w:t>9.5</w:t>
              </w:r>
            </w:ins>
          </w:p>
        </w:tc>
        <w:tc>
          <w:tcPr>
            <w:tcW w:w="709" w:type="dxa"/>
          </w:tcPr>
          <w:p w:rsidR="00227C08" w:rsidRDefault="007A257D" w:rsidP="00227C08">
            <w:pPr>
              <w:ind w:firstLine="0"/>
            </w:pPr>
            <w:ins w:id="253" w:author="ADMIN" w:date="2022-11-01T16:03:00Z">
              <w:r>
                <w:t>8.5</w:t>
              </w:r>
            </w:ins>
          </w:p>
        </w:tc>
        <w:tc>
          <w:tcPr>
            <w:tcW w:w="708" w:type="dxa"/>
          </w:tcPr>
          <w:p w:rsidR="00227C08" w:rsidRDefault="007A257D" w:rsidP="00227C08">
            <w:pPr>
              <w:ind w:firstLine="0"/>
            </w:pPr>
            <w:ins w:id="254" w:author="ADMIN" w:date="2022-11-01T16:03:00Z">
              <w:r>
                <w:t>9</w:t>
              </w:r>
            </w:ins>
          </w:p>
        </w:tc>
        <w:tc>
          <w:tcPr>
            <w:tcW w:w="709" w:type="dxa"/>
          </w:tcPr>
          <w:p w:rsidR="00227C08" w:rsidRDefault="007A257D" w:rsidP="00227C08">
            <w:pPr>
              <w:ind w:firstLine="0"/>
            </w:pPr>
            <w:ins w:id="255" w:author="ADMIN" w:date="2022-11-01T16:03:00Z">
              <w:r>
                <w:t>8</w:t>
              </w:r>
            </w:ins>
          </w:p>
        </w:tc>
        <w:tc>
          <w:tcPr>
            <w:tcW w:w="709" w:type="dxa"/>
          </w:tcPr>
          <w:p w:rsidR="00227C08" w:rsidRDefault="007A257D" w:rsidP="00227C08">
            <w:pPr>
              <w:ind w:firstLine="0"/>
            </w:pPr>
            <w:ins w:id="256" w:author="ADMIN" w:date="2022-11-01T16:03:00Z">
              <w:r>
                <w:t>8</w:t>
              </w:r>
            </w:ins>
          </w:p>
        </w:tc>
        <w:tc>
          <w:tcPr>
            <w:tcW w:w="709" w:type="dxa"/>
          </w:tcPr>
          <w:p w:rsidR="00227C08" w:rsidRDefault="007A257D" w:rsidP="00227C08">
            <w:pPr>
              <w:ind w:firstLine="0"/>
            </w:pPr>
            <w:ins w:id="257" w:author="ADMIN" w:date="2022-11-01T16:03:00Z">
              <w:r>
                <w:t>8</w:t>
              </w:r>
            </w:ins>
          </w:p>
        </w:tc>
        <w:tc>
          <w:tcPr>
            <w:tcW w:w="850" w:type="dxa"/>
          </w:tcPr>
          <w:p w:rsidR="00227C08" w:rsidRDefault="007A257D" w:rsidP="00227C08">
            <w:pPr>
              <w:ind w:firstLine="0"/>
            </w:pPr>
            <w:ins w:id="258" w:author="ADMIN" w:date="2022-11-01T16:04:00Z">
              <w:r>
                <w:t>8.5</w:t>
              </w:r>
            </w:ins>
          </w:p>
        </w:tc>
        <w:tc>
          <w:tcPr>
            <w:tcW w:w="851" w:type="dxa"/>
          </w:tcPr>
          <w:p w:rsidR="00227C08" w:rsidRDefault="007A257D" w:rsidP="00227C08">
            <w:pPr>
              <w:ind w:firstLine="0"/>
            </w:pPr>
            <w:ins w:id="259" w:author="ADMIN" w:date="2022-11-01T16:04:00Z">
              <w:r>
                <w:t>8</w:t>
              </w:r>
            </w:ins>
          </w:p>
        </w:tc>
        <w:tc>
          <w:tcPr>
            <w:tcW w:w="850" w:type="dxa"/>
          </w:tcPr>
          <w:p w:rsidR="00227C08" w:rsidRDefault="007A257D" w:rsidP="00227C08">
            <w:pPr>
              <w:ind w:firstLine="0"/>
            </w:pPr>
            <w:ins w:id="260" w:author="ADMIN" w:date="2022-11-01T16:04:00Z">
              <w:r>
                <w:t>9</w:t>
              </w:r>
            </w:ins>
          </w:p>
        </w:tc>
        <w:tc>
          <w:tcPr>
            <w:tcW w:w="710" w:type="dxa"/>
          </w:tcPr>
          <w:p w:rsidR="00227C08" w:rsidRDefault="007A257D" w:rsidP="00227C08">
            <w:pPr>
              <w:ind w:firstLine="0"/>
            </w:pPr>
            <w:ins w:id="261" w:author="ADMIN" w:date="2022-11-01T16:04:00Z">
              <w:r>
                <w:t>8.5</w:t>
              </w:r>
            </w:ins>
          </w:p>
        </w:tc>
        <w:tc>
          <w:tcPr>
            <w:tcW w:w="991" w:type="dxa"/>
          </w:tcPr>
          <w:p w:rsidR="00227C08" w:rsidRDefault="007A257D" w:rsidP="00227C08">
            <w:pPr>
              <w:ind w:firstLine="0"/>
            </w:pPr>
            <w:ins w:id="262" w:author="ADMIN" w:date="2022-11-01T16:04:00Z">
              <w:r>
                <w:t>8.625</w:t>
              </w:r>
            </w:ins>
          </w:p>
        </w:tc>
      </w:tr>
      <w:tr w:rsidR="00B1035D" w:rsidTr="00B1035D">
        <w:tc>
          <w:tcPr>
            <w:tcW w:w="2144" w:type="dxa"/>
          </w:tcPr>
          <w:p w:rsidR="00227C08" w:rsidRDefault="00227C08" w:rsidP="00227C08">
            <w:pPr>
              <w:ind w:firstLine="0"/>
            </w:pPr>
          </w:p>
        </w:tc>
        <w:tc>
          <w:tcPr>
            <w:tcW w:w="692" w:type="dxa"/>
          </w:tcPr>
          <w:p w:rsidR="00227C08" w:rsidRDefault="00227C08" w:rsidP="00227C08">
            <w:pPr>
              <w:ind w:firstLine="0"/>
            </w:pPr>
          </w:p>
        </w:tc>
        <w:tc>
          <w:tcPr>
            <w:tcW w:w="709" w:type="dxa"/>
          </w:tcPr>
          <w:p w:rsidR="00227C08" w:rsidRDefault="00227C08" w:rsidP="00227C08">
            <w:pPr>
              <w:ind w:firstLine="0"/>
            </w:pPr>
          </w:p>
        </w:tc>
        <w:tc>
          <w:tcPr>
            <w:tcW w:w="709" w:type="dxa"/>
          </w:tcPr>
          <w:p w:rsidR="00227C08" w:rsidRDefault="00227C08" w:rsidP="00227C08">
            <w:pPr>
              <w:ind w:firstLine="0"/>
            </w:pPr>
          </w:p>
        </w:tc>
        <w:tc>
          <w:tcPr>
            <w:tcW w:w="708" w:type="dxa"/>
          </w:tcPr>
          <w:p w:rsidR="00227C08" w:rsidRDefault="00227C08" w:rsidP="00227C08">
            <w:pPr>
              <w:ind w:firstLine="0"/>
            </w:pPr>
          </w:p>
        </w:tc>
        <w:tc>
          <w:tcPr>
            <w:tcW w:w="709" w:type="dxa"/>
          </w:tcPr>
          <w:p w:rsidR="00227C08" w:rsidRDefault="00227C08" w:rsidP="00227C08">
            <w:pPr>
              <w:ind w:firstLine="0"/>
            </w:pPr>
          </w:p>
        </w:tc>
        <w:tc>
          <w:tcPr>
            <w:tcW w:w="709" w:type="dxa"/>
          </w:tcPr>
          <w:p w:rsidR="00227C08" w:rsidRDefault="00227C08" w:rsidP="00227C08">
            <w:pPr>
              <w:ind w:firstLine="0"/>
            </w:pPr>
          </w:p>
        </w:tc>
        <w:tc>
          <w:tcPr>
            <w:tcW w:w="709" w:type="dxa"/>
          </w:tcPr>
          <w:p w:rsidR="00227C08" w:rsidRDefault="00227C08" w:rsidP="00227C08">
            <w:pPr>
              <w:ind w:firstLine="0"/>
            </w:pPr>
          </w:p>
        </w:tc>
        <w:tc>
          <w:tcPr>
            <w:tcW w:w="850" w:type="dxa"/>
          </w:tcPr>
          <w:p w:rsidR="00227C08" w:rsidRDefault="00227C08" w:rsidP="00227C08">
            <w:pPr>
              <w:ind w:firstLine="0"/>
            </w:pPr>
          </w:p>
        </w:tc>
        <w:tc>
          <w:tcPr>
            <w:tcW w:w="851" w:type="dxa"/>
          </w:tcPr>
          <w:p w:rsidR="00227C08" w:rsidRDefault="00227C08" w:rsidP="00227C08">
            <w:pPr>
              <w:ind w:firstLine="0"/>
            </w:pPr>
          </w:p>
        </w:tc>
        <w:tc>
          <w:tcPr>
            <w:tcW w:w="850" w:type="dxa"/>
          </w:tcPr>
          <w:p w:rsidR="00227C08" w:rsidRDefault="00227C08" w:rsidP="00227C08">
            <w:pPr>
              <w:ind w:firstLine="0"/>
            </w:pPr>
          </w:p>
        </w:tc>
        <w:tc>
          <w:tcPr>
            <w:tcW w:w="710" w:type="dxa"/>
          </w:tcPr>
          <w:p w:rsidR="00227C08" w:rsidRDefault="00227C08" w:rsidP="00227C08">
            <w:pPr>
              <w:ind w:firstLine="0"/>
            </w:pPr>
          </w:p>
        </w:tc>
        <w:tc>
          <w:tcPr>
            <w:tcW w:w="991" w:type="dxa"/>
          </w:tcPr>
          <w:p w:rsidR="00227C08" w:rsidRDefault="00227C08" w:rsidP="00227C08">
            <w:pPr>
              <w:ind w:firstLine="0"/>
            </w:pPr>
          </w:p>
        </w:tc>
      </w:tr>
      <w:tr w:rsidR="00B1035D" w:rsidTr="00B1035D">
        <w:tc>
          <w:tcPr>
            <w:tcW w:w="2144" w:type="dxa"/>
          </w:tcPr>
          <w:p w:rsidR="00227C08" w:rsidRDefault="00227C08" w:rsidP="00227C08">
            <w:pPr>
              <w:ind w:firstLine="0"/>
            </w:pPr>
          </w:p>
        </w:tc>
        <w:tc>
          <w:tcPr>
            <w:tcW w:w="692" w:type="dxa"/>
          </w:tcPr>
          <w:p w:rsidR="00227C08" w:rsidRDefault="00227C08" w:rsidP="00227C08">
            <w:pPr>
              <w:ind w:firstLine="0"/>
            </w:pPr>
          </w:p>
        </w:tc>
        <w:tc>
          <w:tcPr>
            <w:tcW w:w="709" w:type="dxa"/>
          </w:tcPr>
          <w:p w:rsidR="00227C08" w:rsidRDefault="00227C08" w:rsidP="00227C08">
            <w:pPr>
              <w:ind w:firstLine="0"/>
            </w:pPr>
          </w:p>
        </w:tc>
        <w:tc>
          <w:tcPr>
            <w:tcW w:w="709" w:type="dxa"/>
          </w:tcPr>
          <w:p w:rsidR="00227C08" w:rsidRDefault="00227C08" w:rsidP="00227C08">
            <w:pPr>
              <w:ind w:firstLine="0"/>
            </w:pPr>
          </w:p>
        </w:tc>
        <w:tc>
          <w:tcPr>
            <w:tcW w:w="708" w:type="dxa"/>
          </w:tcPr>
          <w:p w:rsidR="00227C08" w:rsidRDefault="00227C08" w:rsidP="00227C08">
            <w:pPr>
              <w:ind w:firstLine="0"/>
            </w:pPr>
          </w:p>
        </w:tc>
        <w:tc>
          <w:tcPr>
            <w:tcW w:w="709" w:type="dxa"/>
          </w:tcPr>
          <w:p w:rsidR="00227C08" w:rsidRDefault="00227C08" w:rsidP="00227C08">
            <w:pPr>
              <w:ind w:firstLine="0"/>
            </w:pPr>
          </w:p>
        </w:tc>
        <w:tc>
          <w:tcPr>
            <w:tcW w:w="709" w:type="dxa"/>
          </w:tcPr>
          <w:p w:rsidR="00227C08" w:rsidRDefault="00227C08" w:rsidP="00227C08">
            <w:pPr>
              <w:ind w:firstLine="0"/>
            </w:pPr>
          </w:p>
        </w:tc>
        <w:tc>
          <w:tcPr>
            <w:tcW w:w="709" w:type="dxa"/>
          </w:tcPr>
          <w:p w:rsidR="00227C08" w:rsidRDefault="00227C08" w:rsidP="00227C08">
            <w:pPr>
              <w:ind w:firstLine="0"/>
            </w:pPr>
          </w:p>
        </w:tc>
        <w:tc>
          <w:tcPr>
            <w:tcW w:w="850" w:type="dxa"/>
          </w:tcPr>
          <w:p w:rsidR="00227C08" w:rsidRDefault="00227C08" w:rsidP="00227C08">
            <w:pPr>
              <w:ind w:firstLine="0"/>
            </w:pPr>
          </w:p>
        </w:tc>
        <w:tc>
          <w:tcPr>
            <w:tcW w:w="851" w:type="dxa"/>
          </w:tcPr>
          <w:p w:rsidR="00227C08" w:rsidRDefault="00227C08" w:rsidP="00227C08">
            <w:pPr>
              <w:ind w:firstLine="0"/>
            </w:pPr>
          </w:p>
        </w:tc>
        <w:tc>
          <w:tcPr>
            <w:tcW w:w="850" w:type="dxa"/>
          </w:tcPr>
          <w:p w:rsidR="00227C08" w:rsidRDefault="00227C08" w:rsidP="00227C08">
            <w:pPr>
              <w:ind w:firstLine="0"/>
            </w:pPr>
          </w:p>
        </w:tc>
        <w:tc>
          <w:tcPr>
            <w:tcW w:w="710" w:type="dxa"/>
          </w:tcPr>
          <w:p w:rsidR="00227C08" w:rsidRDefault="00227C08" w:rsidP="00227C08">
            <w:pPr>
              <w:ind w:firstLine="0"/>
            </w:pPr>
          </w:p>
        </w:tc>
        <w:tc>
          <w:tcPr>
            <w:tcW w:w="991" w:type="dxa"/>
          </w:tcPr>
          <w:p w:rsidR="00227C08" w:rsidRDefault="00227C08" w:rsidP="00227C08">
            <w:pPr>
              <w:ind w:firstLine="0"/>
            </w:pPr>
          </w:p>
        </w:tc>
      </w:tr>
    </w:tbl>
    <w:p w:rsidR="00227C08" w:rsidRDefault="00227C08" w:rsidP="00227C08"/>
    <w:p w:rsidR="00227C08" w:rsidRPr="00227C08" w:rsidDel="00B1035D" w:rsidRDefault="00227C08" w:rsidP="00227C08">
      <w:pPr>
        <w:pStyle w:val="Heading2"/>
        <w:rPr>
          <w:del w:id="263" w:author="ADMIN" w:date="2022-10-31T08:06:00Z"/>
        </w:rPr>
      </w:pPr>
      <w:r>
        <w:t>Bảng điểm nhóm đánh giá cho từng cá nhân</w:t>
      </w:r>
    </w:p>
    <w:p w:rsidR="00A67B05" w:rsidRDefault="00A67B05">
      <w:pPr>
        <w:pStyle w:val="Heading2"/>
        <w:rPr>
          <w:ins w:id="264" w:author="ADMIN" w:date="2022-10-31T08:06:00Z"/>
        </w:rPr>
        <w:pPrChange w:id="265" w:author="ADMIN" w:date="2022-10-31T08:06:00Z">
          <w:pPr>
            <w:pBdr>
              <w:top w:val="nil"/>
              <w:left w:val="nil"/>
              <w:bottom w:val="nil"/>
              <w:right w:val="nil"/>
              <w:between w:val="nil"/>
            </w:pBdr>
            <w:ind w:left="1400" w:firstLine="0"/>
          </w:pPr>
        </w:pPrChange>
      </w:pPr>
    </w:p>
    <w:p w:rsidR="00B1035D" w:rsidDel="00664F45" w:rsidRDefault="00B1035D">
      <w:pPr>
        <w:pBdr>
          <w:top w:val="nil"/>
          <w:left w:val="nil"/>
          <w:bottom w:val="nil"/>
          <w:right w:val="nil"/>
          <w:between w:val="nil"/>
        </w:pBdr>
        <w:ind w:left="1400" w:firstLine="0"/>
        <w:rPr>
          <w:del w:id="266" w:author="ADMIN" w:date="2022-11-01T20:44:00Z"/>
          <w:color w:val="000000"/>
        </w:rPr>
      </w:pPr>
    </w:p>
    <w:p w:rsidR="00A67B05" w:rsidDel="00664F45" w:rsidRDefault="00A67B05">
      <w:pPr>
        <w:rPr>
          <w:del w:id="267" w:author="ADMIN" w:date="2022-11-01T20:44:00Z"/>
        </w:rPr>
      </w:pPr>
    </w:p>
    <w:tbl>
      <w:tblPr>
        <w:tblStyle w:val="TableGrid"/>
        <w:tblW w:w="11341" w:type="dxa"/>
        <w:tblInd w:w="-998" w:type="dxa"/>
        <w:tblLook w:val="04A0" w:firstRow="1" w:lastRow="0" w:firstColumn="1" w:lastColumn="0" w:noHBand="0" w:noVBand="1"/>
      </w:tblPr>
      <w:tblGrid>
        <w:gridCol w:w="2144"/>
        <w:gridCol w:w="692"/>
        <w:gridCol w:w="709"/>
        <w:gridCol w:w="709"/>
        <w:gridCol w:w="708"/>
        <w:gridCol w:w="709"/>
        <w:gridCol w:w="709"/>
        <w:gridCol w:w="709"/>
        <w:gridCol w:w="850"/>
        <w:gridCol w:w="851"/>
        <w:gridCol w:w="850"/>
        <w:gridCol w:w="710"/>
        <w:gridCol w:w="991"/>
      </w:tblGrid>
      <w:tr w:rsidR="00664F45" w:rsidTr="004B2C81">
        <w:trPr>
          <w:ins w:id="268" w:author="ADMIN" w:date="2022-11-01T20:44:00Z"/>
        </w:trPr>
        <w:tc>
          <w:tcPr>
            <w:tcW w:w="2144" w:type="dxa"/>
          </w:tcPr>
          <w:p w:rsidR="00664F45" w:rsidRDefault="00664F45" w:rsidP="004B2C81">
            <w:pPr>
              <w:ind w:firstLine="0"/>
              <w:rPr>
                <w:ins w:id="269" w:author="ADMIN" w:date="2022-11-01T20:44:00Z"/>
              </w:rPr>
            </w:pPr>
            <w:ins w:id="270" w:author="ADMIN" w:date="2022-11-01T20:44:00Z">
              <w:r>
                <w:t>Họ tên</w:t>
              </w:r>
            </w:ins>
          </w:p>
        </w:tc>
        <w:tc>
          <w:tcPr>
            <w:tcW w:w="2818" w:type="dxa"/>
            <w:gridSpan w:val="4"/>
          </w:tcPr>
          <w:p w:rsidR="00664F45" w:rsidRDefault="00664F45" w:rsidP="004B2C81">
            <w:pPr>
              <w:ind w:firstLine="0"/>
              <w:jc w:val="center"/>
              <w:rPr>
                <w:ins w:id="271" w:author="ADMIN" w:date="2022-11-01T20:44:00Z"/>
              </w:rPr>
            </w:pPr>
            <w:ins w:id="272" w:author="ADMIN" w:date="2022-11-01T20:44:00Z">
              <w:r>
                <w:t>Thành thạo công nghệ</w:t>
              </w:r>
            </w:ins>
          </w:p>
        </w:tc>
        <w:tc>
          <w:tcPr>
            <w:tcW w:w="2127" w:type="dxa"/>
            <w:gridSpan w:val="3"/>
          </w:tcPr>
          <w:p w:rsidR="00664F45" w:rsidRDefault="00664F45" w:rsidP="004B2C81">
            <w:pPr>
              <w:ind w:firstLine="0"/>
              <w:jc w:val="center"/>
              <w:rPr>
                <w:ins w:id="273" w:author="ADMIN" w:date="2022-11-01T20:44:00Z"/>
              </w:rPr>
            </w:pPr>
            <w:ins w:id="274" w:author="ADMIN" w:date="2022-11-01T20:44:00Z">
              <w:r>
                <w:t>Báo cáo</w:t>
              </w:r>
            </w:ins>
          </w:p>
        </w:tc>
        <w:tc>
          <w:tcPr>
            <w:tcW w:w="3261" w:type="dxa"/>
            <w:gridSpan w:val="4"/>
          </w:tcPr>
          <w:p w:rsidR="00664F45" w:rsidRDefault="00664F45" w:rsidP="004B2C81">
            <w:pPr>
              <w:ind w:firstLine="0"/>
              <w:jc w:val="center"/>
              <w:rPr>
                <w:ins w:id="275" w:author="ADMIN" w:date="2022-11-01T20:44:00Z"/>
              </w:rPr>
            </w:pPr>
            <w:ins w:id="276" w:author="ADMIN" w:date="2022-11-01T20:44:00Z">
              <w:r>
                <w:t>Kỹ năng</w:t>
              </w:r>
            </w:ins>
          </w:p>
        </w:tc>
        <w:tc>
          <w:tcPr>
            <w:tcW w:w="991" w:type="dxa"/>
          </w:tcPr>
          <w:p w:rsidR="00664F45" w:rsidRDefault="00664F45" w:rsidP="004B2C81">
            <w:pPr>
              <w:ind w:firstLine="0"/>
              <w:jc w:val="center"/>
              <w:rPr>
                <w:ins w:id="277" w:author="ADMIN" w:date="2022-11-01T20:44:00Z"/>
              </w:rPr>
            </w:pPr>
            <w:ins w:id="278" w:author="ADMIN" w:date="2022-11-01T20:44:00Z">
              <w:r>
                <w:t>TB</w:t>
              </w:r>
            </w:ins>
          </w:p>
        </w:tc>
      </w:tr>
      <w:tr w:rsidR="00664F45" w:rsidTr="004B2C81">
        <w:trPr>
          <w:ins w:id="279" w:author="ADMIN" w:date="2022-11-01T20:44:00Z"/>
        </w:trPr>
        <w:tc>
          <w:tcPr>
            <w:tcW w:w="2144" w:type="dxa"/>
          </w:tcPr>
          <w:p w:rsidR="00664F45" w:rsidRDefault="00664F45" w:rsidP="004B2C81">
            <w:pPr>
              <w:ind w:firstLine="0"/>
              <w:rPr>
                <w:ins w:id="280" w:author="ADMIN" w:date="2022-11-01T20:44:00Z"/>
              </w:rPr>
            </w:pPr>
          </w:p>
        </w:tc>
        <w:tc>
          <w:tcPr>
            <w:tcW w:w="692" w:type="dxa"/>
          </w:tcPr>
          <w:p w:rsidR="00664F45" w:rsidRPr="004B2C81" w:rsidRDefault="00664F45" w:rsidP="004B2C81">
            <w:pPr>
              <w:ind w:firstLine="0"/>
              <w:rPr>
                <w:ins w:id="281" w:author="ADMIN" w:date="2022-11-01T20:44:00Z"/>
                <w:color w:val="000000" w:themeColor="text1"/>
              </w:rPr>
            </w:pPr>
            <w:ins w:id="282" w:author="ADMIN" w:date="2022-11-01T20:44:00Z">
              <w:r>
                <w:rPr>
                  <w:color w:val="000000" w:themeColor="text1"/>
                </w:rPr>
                <w:t>1.1</w:t>
              </w:r>
            </w:ins>
          </w:p>
        </w:tc>
        <w:tc>
          <w:tcPr>
            <w:tcW w:w="709" w:type="dxa"/>
          </w:tcPr>
          <w:p w:rsidR="00664F45" w:rsidRDefault="00664F45" w:rsidP="004B2C81">
            <w:pPr>
              <w:ind w:firstLine="0"/>
              <w:rPr>
                <w:ins w:id="283" w:author="ADMIN" w:date="2022-11-01T20:44:00Z"/>
              </w:rPr>
            </w:pPr>
            <w:ins w:id="284" w:author="ADMIN" w:date="2022-11-01T20:44:00Z">
              <w:r>
                <w:t>1.2</w:t>
              </w:r>
            </w:ins>
          </w:p>
        </w:tc>
        <w:tc>
          <w:tcPr>
            <w:tcW w:w="709" w:type="dxa"/>
          </w:tcPr>
          <w:p w:rsidR="00664F45" w:rsidRDefault="00664F45" w:rsidP="004B2C81">
            <w:pPr>
              <w:ind w:firstLine="0"/>
              <w:rPr>
                <w:ins w:id="285" w:author="ADMIN" w:date="2022-11-01T20:44:00Z"/>
              </w:rPr>
            </w:pPr>
            <w:ins w:id="286" w:author="ADMIN" w:date="2022-11-01T20:44:00Z">
              <w:r>
                <w:t>1.3</w:t>
              </w:r>
            </w:ins>
          </w:p>
        </w:tc>
        <w:tc>
          <w:tcPr>
            <w:tcW w:w="708" w:type="dxa"/>
          </w:tcPr>
          <w:p w:rsidR="00664F45" w:rsidRDefault="00664F45" w:rsidP="004B2C81">
            <w:pPr>
              <w:ind w:firstLine="0"/>
              <w:rPr>
                <w:ins w:id="287" w:author="ADMIN" w:date="2022-11-01T20:44:00Z"/>
              </w:rPr>
            </w:pPr>
            <w:ins w:id="288" w:author="ADMIN" w:date="2022-11-01T20:44:00Z">
              <w:r>
                <w:t>1.4</w:t>
              </w:r>
            </w:ins>
          </w:p>
        </w:tc>
        <w:tc>
          <w:tcPr>
            <w:tcW w:w="709" w:type="dxa"/>
          </w:tcPr>
          <w:p w:rsidR="00664F45" w:rsidRDefault="00664F45" w:rsidP="004B2C81">
            <w:pPr>
              <w:ind w:firstLine="0"/>
              <w:rPr>
                <w:ins w:id="289" w:author="ADMIN" w:date="2022-11-01T20:44:00Z"/>
              </w:rPr>
            </w:pPr>
            <w:ins w:id="290" w:author="ADMIN" w:date="2022-11-01T20:44:00Z">
              <w:r>
                <w:t>2.1</w:t>
              </w:r>
            </w:ins>
          </w:p>
        </w:tc>
        <w:tc>
          <w:tcPr>
            <w:tcW w:w="709" w:type="dxa"/>
          </w:tcPr>
          <w:p w:rsidR="00664F45" w:rsidRDefault="00664F45" w:rsidP="004B2C81">
            <w:pPr>
              <w:ind w:firstLine="0"/>
              <w:rPr>
                <w:ins w:id="291" w:author="ADMIN" w:date="2022-11-01T20:44:00Z"/>
              </w:rPr>
            </w:pPr>
            <w:ins w:id="292" w:author="ADMIN" w:date="2022-11-01T20:44:00Z">
              <w:r>
                <w:t>2.2</w:t>
              </w:r>
            </w:ins>
          </w:p>
        </w:tc>
        <w:tc>
          <w:tcPr>
            <w:tcW w:w="709" w:type="dxa"/>
          </w:tcPr>
          <w:p w:rsidR="00664F45" w:rsidRDefault="00664F45" w:rsidP="004B2C81">
            <w:pPr>
              <w:ind w:firstLine="0"/>
              <w:rPr>
                <w:ins w:id="293" w:author="ADMIN" w:date="2022-11-01T20:44:00Z"/>
              </w:rPr>
            </w:pPr>
            <w:ins w:id="294" w:author="ADMIN" w:date="2022-11-01T20:44:00Z">
              <w:r>
                <w:t>2.3</w:t>
              </w:r>
            </w:ins>
          </w:p>
        </w:tc>
        <w:tc>
          <w:tcPr>
            <w:tcW w:w="850" w:type="dxa"/>
          </w:tcPr>
          <w:p w:rsidR="00664F45" w:rsidRDefault="00664F45" w:rsidP="004B2C81">
            <w:pPr>
              <w:ind w:firstLine="0"/>
              <w:rPr>
                <w:ins w:id="295" w:author="ADMIN" w:date="2022-11-01T20:44:00Z"/>
              </w:rPr>
            </w:pPr>
            <w:ins w:id="296" w:author="ADMIN" w:date="2022-11-01T20:44:00Z">
              <w:r>
                <w:t>3.1</w:t>
              </w:r>
            </w:ins>
          </w:p>
        </w:tc>
        <w:tc>
          <w:tcPr>
            <w:tcW w:w="851" w:type="dxa"/>
          </w:tcPr>
          <w:p w:rsidR="00664F45" w:rsidRDefault="00664F45" w:rsidP="004B2C81">
            <w:pPr>
              <w:ind w:firstLine="0"/>
              <w:rPr>
                <w:ins w:id="297" w:author="ADMIN" w:date="2022-11-01T20:44:00Z"/>
              </w:rPr>
            </w:pPr>
            <w:ins w:id="298" w:author="ADMIN" w:date="2022-11-01T20:44:00Z">
              <w:r>
                <w:t>3.2</w:t>
              </w:r>
            </w:ins>
          </w:p>
        </w:tc>
        <w:tc>
          <w:tcPr>
            <w:tcW w:w="850" w:type="dxa"/>
          </w:tcPr>
          <w:p w:rsidR="00664F45" w:rsidRDefault="00664F45" w:rsidP="004B2C81">
            <w:pPr>
              <w:ind w:firstLine="0"/>
              <w:rPr>
                <w:ins w:id="299" w:author="ADMIN" w:date="2022-11-01T20:44:00Z"/>
              </w:rPr>
            </w:pPr>
            <w:ins w:id="300" w:author="ADMIN" w:date="2022-11-01T20:44:00Z">
              <w:r>
                <w:t>3.3</w:t>
              </w:r>
            </w:ins>
          </w:p>
        </w:tc>
        <w:tc>
          <w:tcPr>
            <w:tcW w:w="710" w:type="dxa"/>
          </w:tcPr>
          <w:p w:rsidR="00664F45" w:rsidRDefault="00664F45" w:rsidP="004B2C81">
            <w:pPr>
              <w:ind w:firstLine="0"/>
              <w:rPr>
                <w:ins w:id="301" w:author="ADMIN" w:date="2022-11-01T20:44:00Z"/>
              </w:rPr>
            </w:pPr>
            <w:ins w:id="302" w:author="ADMIN" w:date="2022-11-01T20:44:00Z">
              <w:r>
                <w:t>3.4</w:t>
              </w:r>
            </w:ins>
          </w:p>
        </w:tc>
        <w:tc>
          <w:tcPr>
            <w:tcW w:w="991" w:type="dxa"/>
          </w:tcPr>
          <w:p w:rsidR="00664F45" w:rsidRDefault="00664F45" w:rsidP="004B2C81">
            <w:pPr>
              <w:ind w:firstLine="0"/>
              <w:rPr>
                <w:ins w:id="303" w:author="ADMIN" w:date="2022-11-01T20:44:00Z"/>
              </w:rPr>
            </w:pPr>
          </w:p>
        </w:tc>
      </w:tr>
      <w:tr w:rsidR="00664F45" w:rsidTr="004B2C81">
        <w:trPr>
          <w:ins w:id="304" w:author="ADMIN" w:date="2022-11-01T20:44:00Z"/>
        </w:trPr>
        <w:tc>
          <w:tcPr>
            <w:tcW w:w="2144" w:type="dxa"/>
          </w:tcPr>
          <w:p w:rsidR="00664F45" w:rsidRDefault="00664F45" w:rsidP="004B2C81">
            <w:pPr>
              <w:ind w:firstLine="0"/>
              <w:rPr>
                <w:ins w:id="305" w:author="ADMIN" w:date="2022-11-01T20:44:00Z"/>
              </w:rPr>
            </w:pPr>
            <w:ins w:id="306" w:author="ADMIN" w:date="2022-11-01T20:44:00Z">
              <w:r>
                <w:t>Trịnh Thành Nam</w:t>
              </w:r>
            </w:ins>
          </w:p>
        </w:tc>
        <w:tc>
          <w:tcPr>
            <w:tcW w:w="692" w:type="dxa"/>
          </w:tcPr>
          <w:p w:rsidR="00664F45" w:rsidRDefault="00664F45" w:rsidP="004B2C81">
            <w:pPr>
              <w:ind w:firstLine="0"/>
              <w:rPr>
                <w:ins w:id="307" w:author="ADMIN" w:date="2022-11-01T20:44:00Z"/>
              </w:rPr>
            </w:pPr>
            <w:ins w:id="308" w:author="ADMIN" w:date="2022-11-01T20:44:00Z">
              <w:r>
                <w:t>9,1</w:t>
              </w:r>
            </w:ins>
          </w:p>
        </w:tc>
        <w:tc>
          <w:tcPr>
            <w:tcW w:w="709" w:type="dxa"/>
          </w:tcPr>
          <w:p w:rsidR="00664F45" w:rsidRDefault="00664F45" w:rsidP="004B2C81">
            <w:pPr>
              <w:ind w:firstLine="0"/>
              <w:rPr>
                <w:ins w:id="309" w:author="ADMIN" w:date="2022-11-01T20:44:00Z"/>
              </w:rPr>
            </w:pPr>
            <w:ins w:id="310" w:author="ADMIN" w:date="2022-11-01T20:44:00Z">
              <w:r>
                <w:t>8,4</w:t>
              </w:r>
            </w:ins>
          </w:p>
        </w:tc>
        <w:tc>
          <w:tcPr>
            <w:tcW w:w="709" w:type="dxa"/>
          </w:tcPr>
          <w:p w:rsidR="00664F45" w:rsidRDefault="00664F45" w:rsidP="004B2C81">
            <w:pPr>
              <w:ind w:firstLine="0"/>
              <w:rPr>
                <w:ins w:id="311" w:author="ADMIN" w:date="2022-11-01T20:44:00Z"/>
              </w:rPr>
            </w:pPr>
            <w:ins w:id="312" w:author="ADMIN" w:date="2022-11-01T20:44:00Z">
              <w:r>
                <w:t>8</w:t>
              </w:r>
            </w:ins>
          </w:p>
        </w:tc>
        <w:tc>
          <w:tcPr>
            <w:tcW w:w="708" w:type="dxa"/>
          </w:tcPr>
          <w:p w:rsidR="00664F45" w:rsidRDefault="00664F45" w:rsidP="004B2C81">
            <w:pPr>
              <w:ind w:firstLine="0"/>
              <w:rPr>
                <w:ins w:id="313" w:author="ADMIN" w:date="2022-11-01T20:44:00Z"/>
              </w:rPr>
            </w:pPr>
            <w:ins w:id="314" w:author="ADMIN" w:date="2022-11-01T20:44:00Z">
              <w:r>
                <w:t>8,5</w:t>
              </w:r>
            </w:ins>
          </w:p>
        </w:tc>
        <w:tc>
          <w:tcPr>
            <w:tcW w:w="709" w:type="dxa"/>
          </w:tcPr>
          <w:p w:rsidR="00664F45" w:rsidRDefault="00664F45" w:rsidP="004B2C81">
            <w:pPr>
              <w:ind w:firstLine="0"/>
              <w:rPr>
                <w:ins w:id="315" w:author="ADMIN" w:date="2022-11-01T20:44:00Z"/>
              </w:rPr>
            </w:pPr>
            <w:ins w:id="316" w:author="ADMIN" w:date="2022-11-01T20:44:00Z">
              <w:r>
                <w:t>8</w:t>
              </w:r>
            </w:ins>
          </w:p>
        </w:tc>
        <w:tc>
          <w:tcPr>
            <w:tcW w:w="709" w:type="dxa"/>
          </w:tcPr>
          <w:p w:rsidR="00664F45" w:rsidRDefault="00664F45" w:rsidP="004B2C81">
            <w:pPr>
              <w:ind w:firstLine="0"/>
              <w:rPr>
                <w:ins w:id="317" w:author="ADMIN" w:date="2022-11-01T20:44:00Z"/>
              </w:rPr>
            </w:pPr>
            <w:ins w:id="318" w:author="ADMIN" w:date="2022-11-01T20:44:00Z">
              <w:r>
                <w:t>8</w:t>
              </w:r>
            </w:ins>
          </w:p>
        </w:tc>
        <w:tc>
          <w:tcPr>
            <w:tcW w:w="709" w:type="dxa"/>
          </w:tcPr>
          <w:p w:rsidR="00664F45" w:rsidRDefault="00664F45" w:rsidP="004B2C81">
            <w:pPr>
              <w:ind w:firstLine="0"/>
              <w:rPr>
                <w:ins w:id="319" w:author="ADMIN" w:date="2022-11-01T20:44:00Z"/>
              </w:rPr>
            </w:pPr>
            <w:ins w:id="320" w:author="ADMIN" w:date="2022-11-01T20:44:00Z">
              <w:r>
                <w:t>8</w:t>
              </w:r>
            </w:ins>
          </w:p>
        </w:tc>
        <w:tc>
          <w:tcPr>
            <w:tcW w:w="850" w:type="dxa"/>
          </w:tcPr>
          <w:p w:rsidR="00664F45" w:rsidRDefault="00664F45" w:rsidP="004B2C81">
            <w:pPr>
              <w:ind w:firstLine="0"/>
              <w:rPr>
                <w:ins w:id="321" w:author="ADMIN" w:date="2022-11-01T20:44:00Z"/>
              </w:rPr>
            </w:pPr>
            <w:ins w:id="322" w:author="ADMIN" w:date="2022-11-01T20:44:00Z">
              <w:r>
                <w:t>8</w:t>
              </w:r>
            </w:ins>
          </w:p>
        </w:tc>
        <w:tc>
          <w:tcPr>
            <w:tcW w:w="851" w:type="dxa"/>
          </w:tcPr>
          <w:p w:rsidR="00664F45" w:rsidRDefault="00664F45" w:rsidP="004B2C81">
            <w:pPr>
              <w:ind w:firstLine="0"/>
              <w:rPr>
                <w:ins w:id="323" w:author="ADMIN" w:date="2022-11-01T20:44:00Z"/>
              </w:rPr>
            </w:pPr>
            <w:ins w:id="324" w:author="ADMIN" w:date="2022-11-01T20:44:00Z">
              <w:r>
                <w:t>8,5</w:t>
              </w:r>
            </w:ins>
          </w:p>
        </w:tc>
        <w:tc>
          <w:tcPr>
            <w:tcW w:w="850" w:type="dxa"/>
          </w:tcPr>
          <w:p w:rsidR="00664F45" w:rsidRDefault="00664F45" w:rsidP="004B2C81">
            <w:pPr>
              <w:ind w:firstLine="0"/>
              <w:rPr>
                <w:ins w:id="325" w:author="ADMIN" w:date="2022-11-01T20:44:00Z"/>
              </w:rPr>
            </w:pPr>
            <w:ins w:id="326" w:author="ADMIN" w:date="2022-11-01T20:44:00Z">
              <w:r>
                <w:t>9</w:t>
              </w:r>
            </w:ins>
          </w:p>
        </w:tc>
        <w:tc>
          <w:tcPr>
            <w:tcW w:w="710" w:type="dxa"/>
          </w:tcPr>
          <w:p w:rsidR="00664F45" w:rsidRDefault="00664F45" w:rsidP="004B2C81">
            <w:pPr>
              <w:ind w:firstLine="0"/>
              <w:rPr>
                <w:ins w:id="327" w:author="ADMIN" w:date="2022-11-01T20:44:00Z"/>
              </w:rPr>
            </w:pPr>
            <w:ins w:id="328" w:author="ADMIN" w:date="2022-11-01T20:44:00Z">
              <w:r>
                <w:t>8,5</w:t>
              </w:r>
            </w:ins>
          </w:p>
        </w:tc>
        <w:tc>
          <w:tcPr>
            <w:tcW w:w="991" w:type="dxa"/>
          </w:tcPr>
          <w:p w:rsidR="00664F45" w:rsidRDefault="00664F45" w:rsidP="004B2C81">
            <w:pPr>
              <w:ind w:firstLine="0"/>
              <w:rPr>
                <w:ins w:id="329" w:author="ADMIN" w:date="2022-11-01T20:44:00Z"/>
              </w:rPr>
            </w:pPr>
            <w:ins w:id="330" w:author="ADMIN" w:date="2022-11-01T20:44:00Z">
              <w:r>
                <w:t>8,375</w:t>
              </w:r>
            </w:ins>
          </w:p>
        </w:tc>
      </w:tr>
      <w:tr w:rsidR="00664F45" w:rsidTr="004B2C81">
        <w:trPr>
          <w:ins w:id="331" w:author="ADMIN" w:date="2022-11-01T20:44:00Z"/>
        </w:trPr>
        <w:tc>
          <w:tcPr>
            <w:tcW w:w="2144" w:type="dxa"/>
          </w:tcPr>
          <w:p w:rsidR="00664F45" w:rsidRDefault="00664F45" w:rsidP="004B2C81">
            <w:pPr>
              <w:ind w:firstLine="0"/>
              <w:rPr>
                <w:ins w:id="332" w:author="ADMIN" w:date="2022-11-01T20:44:00Z"/>
              </w:rPr>
            </w:pPr>
            <w:ins w:id="333" w:author="ADMIN" w:date="2022-11-01T20:44:00Z">
              <w:r>
                <w:t>Vũ Văn Thiện</w:t>
              </w:r>
            </w:ins>
          </w:p>
        </w:tc>
        <w:tc>
          <w:tcPr>
            <w:tcW w:w="692" w:type="dxa"/>
          </w:tcPr>
          <w:p w:rsidR="00664F45" w:rsidRDefault="00664F45" w:rsidP="004B2C81">
            <w:pPr>
              <w:ind w:firstLine="0"/>
              <w:rPr>
                <w:ins w:id="334" w:author="ADMIN" w:date="2022-11-01T20:44:00Z"/>
              </w:rPr>
            </w:pPr>
            <w:ins w:id="335" w:author="ADMIN" w:date="2022-11-01T20:44:00Z">
              <w:r>
                <w:t>8.5</w:t>
              </w:r>
            </w:ins>
          </w:p>
        </w:tc>
        <w:tc>
          <w:tcPr>
            <w:tcW w:w="709" w:type="dxa"/>
          </w:tcPr>
          <w:p w:rsidR="00664F45" w:rsidRDefault="00664F45" w:rsidP="004B2C81">
            <w:pPr>
              <w:ind w:firstLine="0"/>
              <w:rPr>
                <w:ins w:id="336" w:author="ADMIN" w:date="2022-11-01T20:44:00Z"/>
              </w:rPr>
            </w:pPr>
            <w:ins w:id="337" w:author="ADMIN" w:date="2022-11-01T20:44:00Z">
              <w:r>
                <w:t>7</w:t>
              </w:r>
            </w:ins>
          </w:p>
        </w:tc>
        <w:tc>
          <w:tcPr>
            <w:tcW w:w="709" w:type="dxa"/>
          </w:tcPr>
          <w:p w:rsidR="00664F45" w:rsidRDefault="00664F45" w:rsidP="004B2C81">
            <w:pPr>
              <w:ind w:firstLine="0"/>
              <w:rPr>
                <w:ins w:id="338" w:author="ADMIN" w:date="2022-11-01T20:44:00Z"/>
              </w:rPr>
            </w:pPr>
            <w:ins w:id="339" w:author="ADMIN" w:date="2022-11-01T20:44:00Z">
              <w:r>
                <w:t>7</w:t>
              </w:r>
            </w:ins>
          </w:p>
        </w:tc>
        <w:tc>
          <w:tcPr>
            <w:tcW w:w="708" w:type="dxa"/>
          </w:tcPr>
          <w:p w:rsidR="00664F45" w:rsidRDefault="00664F45" w:rsidP="004B2C81">
            <w:pPr>
              <w:ind w:firstLine="0"/>
              <w:rPr>
                <w:ins w:id="340" w:author="ADMIN" w:date="2022-11-01T20:44:00Z"/>
              </w:rPr>
            </w:pPr>
            <w:ins w:id="341" w:author="ADMIN" w:date="2022-11-01T20:44:00Z">
              <w:r>
                <w:t>7.5</w:t>
              </w:r>
            </w:ins>
          </w:p>
        </w:tc>
        <w:tc>
          <w:tcPr>
            <w:tcW w:w="709" w:type="dxa"/>
          </w:tcPr>
          <w:p w:rsidR="00664F45" w:rsidRDefault="00664F45" w:rsidP="004B2C81">
            <w:pPr>
              <w:ind w:firstLine="0"/>
              <w:rPr>
                <w:ins w:id="342" w:author="ADMIN" w:date="2022-11-01T20:44:00Z"/>
              </w:rPr>
            </w:pPr>
            <w:ins w:id="343" w:author="ADMIN" w:date="2022-11-01T20:44:00Z">
              <w:r>
                <w:t>8</w:t>
              </w:r>
            </w:ins>
          </w:p>
        </w:tc>
        <w:tc>
          <w:tcPr>
            <w:tcW w:w="709" w:type="dxa"/>
          </w:tcPr>
          <w:p w:rsidR="00664F45" w:rsidRDefault="00664F45" w:rsidP="004B2C81">
            <w:pPr>
              <w:ind w:firstLine="0"/>
              <w:rPr>
                <w:ins w:id="344" w:author="ADMIN" w:date="2022-11-01T20:44:00Z"/>
              </w:rPr>
            </w:pPr>
            <w:ins w:id="345" w:author="ADMIN" w:date="2022-11-01T20:44:00Z">
              <w:r>
                <w:t>8</w:t>
              </w:r>
            </w:ins>
          </w:p>
        </w:tc>
        <w:tc>
          <w:tcPr>
            <w:tcW w:w="709" w:type="dxa"/>
          </w:tcPr>
          <w:p w:rsidR="00664F45" w:rsidRDefault="00664F45" w:rsidP="004B2C81">
            <w:pPr>
              <w:ind w:firstLine="0"/>
              <w:rPr>
                <w:ins w:id="346" w:author="ADMIN" w:date="2022-11-01T20:44:00Z"/>
              </w:rPr>
            </w:pPr>
            <w:ins w:id="347" w:author="ADMIN" w:date="2022-11-01T20:44:00Z">
              <w:r>
                <w:t>8</w:t>
              </w:r>
            </w:ins>
          </w:p>
        </w:tc>
        <w:tc>
          <w:tcPr>
            <w:tcW w:w="850" w:type="dxa"/>
          </w:tcPr>
          <w:p w:rsidR="00664F45" w:rsidRDefault="00664F45" w:rsidP="004B2C81">
            <w:pPr>
              <w:ind w:firstLine="0"/>
              <w:rPr>
                <w:ins w:id="348" w:author="ADMIN" w:date="2022-11-01T20:44:00Z"/>
              </w:rPr>
            </w:pPr>
            <w:ins w:id="349" w:author="ADMIN" w:date="2022-11-01T20:44:00Z">
              <w:r>
                <w:t>7.5</w:t>
              </w:r>
            </w:ins>
          </w:p>
        </w:tc>
        <w:tc>
          <w:tcPr>
            <w:tcW w:w="851" w:type="dxa"/>
          </w:tcPr>
          <w:p w:rsidR="00664F45" w:rsidRDefault="00664F45" w:rsidP="004B2C81">
            <w:pPr>
              <w:ind w:firstLine="0"/>
              <w:rPr>
                <w:ins w:id="350" w:author="ADMIN" w:date="2022-11-01T20:44:00Z"/>
              </w:rPr>
            </w:pPr>
            <w:ins w:id="351" w:author="ADMIN" w:date="2022-11-01T20:44:00Z">
              <w:r>
                <w:t>8</w:t>
              </w:r>
            </w:ins>
          </w:p>
        </w:tc>
        <w:tc>
          <w:tcPr>
            <w:tcW w:w="850" w:type="dxa"/>
          </w:tcPr>
          <w:p w:rsidR="00664F45" w:rsidRDefault="00664F45" w:rsidP="004B2C81">
            <w:pPr>
              <w:ind w:firstLine="0"/>
              <w:rPr>
                <w:ins w:id="352" w:author="ADMIN" w:date="2022-11-01T20:44:00Z"/>
              </w:rPr>
            </w:pPr>
            <w:ins w:id="353" w:author="ADMIN" w:date="2022-11-01T20:44:00Z">
              <w:r>
                <w:t>8</w:t>
              </w:r>
            </w:ins>
          </w:p>
        </w:tc>
        <w:tc>
          <w:tcPr>
            <w:tcW w:w="710" w:type="dxa"/>
          </w:tcPr>
          <w:p w:rsidR="00664F45" w:rsidRDefault="00664F45" w:rsidP="004B2C81">
            <w:pPr>
              <w:ind w:firstLine="0"/>
              <w:rPr>
                <w:ins w:id="354" w:author="ADMIN" w:date="2022-11-01T20:44:00Z"/>
              </w:rPr>
            </w:pPr>
            <w:ins w:id="355" w:author="ADMIN" w:date="2022-11-01T20:44:00Z">
              <w:r>
                <w:t>7.8</w:t>
              </w:r>
            </w:ins>
          </w:p>
        </w:tc>
        <w:tc>
          <w:tcPr>
            <w:tcW w:w="991" w:type="dxa"/>
          </w:tcPr>
          <w:p w:rsidR="00664F45" w:rsidRDefault="00664F45" w:rsidP="004B2C81">
            <w:pPr>
              <w:ind w:firstLine="0"/>
              <w:rPr>
                <w:ins w:id="356" w:author="ADMIN" w:date="2022-11-01T20:44:00Z"/>
              </w:rPr>
            </w:pPr>
            <w:ins w:id="357" w:author="ADMIN" w:date="2022-11-01T20:44:00Z">
              <w:r>
                <w:t>7.7</w:t>
              </w:r>
            </w:ins>
          </w:p>
        </w:tc>
      </w:tr>
      <w:tr w:rsidR="00664F45" w:rsidTr="004B2C81">
        <w:trPr>
          <w:ins w:id="358" w:author="ADMIN" w:date="2022-11-01T20:44:00Z"/>
        </w:trPr>
        <w:tc>
          <w:tcPr>
            <w:tcW w:w="2144" w:type="dxa"/>
          </w:tcPr>
          <w:p w:rsidR="00664F45" w:rsidRDefault="00664F45" w:rsidP="004B2C81">
            <w:pPr>
              <w:ind w:firstLine="0"/>
              <w:rPr>
                <w:ins w:id="359" w:author="ADMIN" w:date="2022-11-01T20:44:00Z"/>
              </w:rPr>
            </w:pPr>
            <w:ins w:id="360" w:author="ADMIN" w:date="2022-11-01T20:44:00Z">
              <w:r>
                <w:lastRenderedPageBreak/>
                <w:t>Hoàng Huy Hiệu</w:t>
              </w:r>
            </w:ins>
          </w:p>
        </w:tc>
        <w:tc>
          <w:tcPr>
            <w:tcW w:w="692" w:type="dxa"/>
          </w:tcPr>
          <w:p w:rsidR="00664F45" w:rsidRDefault="00664F45" w:rsidP="004B2C81">
            <w:pPr>
              <w:ind w:firstLine="0"/>
              <w:rPr>
                <w:ins w:id="361" w:author="ADMIN" w:date="2022-11-01T20:44:00Z"/>
              </w:rPr>
            </w:pPr>
            <w:ins w:id="362" w:author="ADMIN" w:date="2022-11-01T20:44:00Z">
              <w:r>
                <w:t>8.5</w:t>
              </w:r>
            </w:ins>
          </w:p>
        </w:tc>
        <w:tc>
          <w:tcPr>
            <w:tcW w:w="709" w:type="dxa"/>
          </w:tcPr>
          <w:p w:rsidR="00664F45" w:rsidRDefault="00664F45" w:rsidP="004B2C81">
            <w:pPr>
              <w:ind w:firstLine="0"/>
              <w:rPr>
                <w:ins w:id="363" w:author="ADMIN" w:date="2022-11-01T20:44:00Z"/>
              </w:rPr>
            </w:pPr>
            <w:ins w:id="364" w:author="ADMIN" w:date="2022-11-01T20:44:00Z">
              <w:r>
                <w:t>7.5</w:t>
              </w:r>
            </w:ins>
          </w:p>
        </w:tc>
        <w:tc>
          <w:tcPr>
            <w:tcW w:w="709" w:type="dxa"/>
          </w:tcPr>
          <w:p w:rsidR="00664F45" w:rsidRDefault="00664F45" w:rsidP="004B2C81">
            <w:pPr>
              <w:ind w:firstLine="0"/>
              <w:rPr>
                <w:ins w:id="365" w:author="ADMIN" w:date="2022-11-01T20:44:00Z"/>
              </w:rPr>
            </w:pPr>
            <w:ins w:id="366" w:author="ADMIN" w:date="2022-11-01T20:44:00Z">
              <w:r>
                <w:t>8</w:t>
              </w:r>
            </w:ins>
          </w:p>
        </w:tc>
        <w:tc>
          <w:tcPr>
            <w:tcW w:w="708" w:type="dxa"/>
          </w:tcPr>
          <w:p w:rsidR="00664F45" w:rsidRDefault="00664F45" w:rsidP="004B2C81">
            <w:pPr>
              <w:ind w:firstLine="0"/>
              <w:rPr>
                <w:ins w:id="367" w:author="ADMIN" w:date="2022-11-01T20:44:00Z"/>
              </w:rPr>
            </w:pPr>
            <w:ins w:id="368" w:author="ADMIN" w:date="2022-11-01T20:44:00Z">
              <w:r>
                <w:t>8</w:t>
              </w:r>
            </w:ins>
          </w:p>
        </w:tc>
        <w:tc>
          <w:tcPr>
            <w:tcW w:w="709" w:type="dxa"/>
          </w:tcPr>
          <w:p w:rsidR="00664F45" w:rsidRDefault="00664F45" w:rsidP="004B2C81">
            <w:pPr>
              <w:ind w:firstLine="0"/>
              <w:rPr>
                <w:ins w:id="369" w:author="ADMIN" w:date="2022-11-01T20:44:00Z"/>
              </w:rPr>
            </w:pPr>
            <w:ins w:id="370" w:author="ADMIN" w:date="2022-11-01T20:44:00Z">
              <w:r>
                <w:t>8</w:t>
              </w:r>
            </w:ins>
          </w:p>
        </w:tc>
        <w:tc>
          <w:tcPr>
            <w:tcW w:w="709" w:type="dxa"/>
          </w:tcPr>
          <w:p w:rsidR="00664F45" w:rsidRDefault="00664F45" w:rsidP="004B2C81">
            <w:pPr>
              <w:ind w:firstLine="0"/>
              <w:rPr>
                <w:ins w:id="371" w:author="ADMIN" w:date="2022-11-01T20:44:00Z"/>
              </w:rPr>
            </w:pPr>
            <w:ins w:id="372" w:author="ADMIN" w:date="2022-11-01T20:44:00Z">
              <w:r>
                <w:t>8</w:t>
              </w:r>
            </w:ins>
          </w:p>
        </w:tc>
        <w:tc>
          <w:tcPr>
            <w:tcW w:w="709" w:type="dxa"/>
          </w:tcPr>
          <w:p w:rsidR="00664F45" w:rsidRDefault="00664F45" w:rsidP="004B2C81">
            <w:pPr>
              <w:ind w:firstLine="0"/>
              <w:rPr>
                <w:ins w:id="373" w:author="ADMIN" w:date="2022-11-01T20:44:00Z"/>
              </w:rPr>
            </w:pPr>
            <w:ins w:id="374" w:author="ADMIN" w:date="2022-11-01T20:44:00Z">
              <w:r>
                <w:t>8</w:t>
              </w:r>
            </w:ins>
          </w:p>
        </w:tc>
        <w:tc>
          <w:tcPr>
            <w:tcW w:w="850" w:type="dxa"/>
          </w:tcPr>
          <w:p w:rsidR="00664F45" w:rsidRDefault="00664F45" w:rsidP="004B2C81">
            <w:pPr>
              <w:ind w:firstLine="0"/>
              <w:rPr>
                <w:ins w:id="375" w:author="ADMIN" w:date="2022-11-01T20:44:00Z"/>
              </w:rPr>
            </w:pPr>
            <w:ins w:id="376" w:author="ADMIN" w:date="2022-11-01T20:44:00Z">
              <w:r>
                <w:t>8</w:t>
              </w:r>
            </w:ins>
          </w:p>
        </w:tc>
        <w:tc>
          <w:tcPr>
            <w:tcW w:w="851" w:type="dxa"/>
          </w:tcPr>
          <w:p w:rsidR="00664F45" w:rsidRDefault="00664F45" w:rsidP="004B2C81">
            <w:pPr>
              <w:ind w:firstLine="0"/>
              <w:rPr>
                <w:ins w:id="377" w:author="ADMIN" w:date="2022-11-01T20:44:00Z"/>
              </w:rPr>
            </w:pPr>
            <w:ins w:id="378" w:author="ADMIN" w:date="2022-11-01T20:44:00Z">
              <w:r>
                <w:t>8</w:t>
              </w:r>
            </w:ins>
          </w:p>
        </w:tc>
        <w:tc>
          <w:tcPr>
            <w:tcW w:w="850" w:type="dxa"/>
          </w:tcPr>
          <w:p w:rsidR="00664F45" w:rsidRDefault="00664F45" w:rsidP="004B2C81">
            <w:pPr>
              <w:ind w:firstLine="0"/>
              <w:rPr>
                <w:ins w:id="379" w:author="ADMIN" w:date="2022-11-01T20:44:00Z"/>
              </w:rPr>
            </w:pPr>
            <w:ins w:id="380" w:author="ADMIN" w:date="2022-11-01T20:44:00Z">
              <w:r>
                <w:t>8</w:t>
              </w:r>
            </w:ins>
          </w:p>
        </w:tc>
        <w:tc>
          <w:tcPr>
            <w:tcW w:w="710" w:type="dxa"/>
          </w:tcPr>
          <w:p w:rsidR="00664F45" w:rsidRDefault="00664F45" w:rsidP="004B2C81">
            <w:pPr>
              <w:ind w:firstLine="0"/>
              <w:rPr>
                <w:ins w:id="381" w:author="ADMIN" w:date="2022-11-01T20:44:00Z"/>
              </w:rPr>
            </w:pPr>
            <w:ins w:id="382" w:author="ADMIN" w:date="2022-11-01T20:44:00Z">
              <w:r>
                <w:t>7.5</w:t>
              </w:r>
            </w:ins>
          </w:p>
        </w:tc>
        <w:tc>
          <w:tcPr>
            <w:tcW w:w="991" w:type="dxa"/>
          </w:tcPr>
          <w:p w:rsidR="00664F45" w:rsidRDefault="00664F45" w:rsidP="004B2C81">
            <w:pPr>
              <w:ind w:firstLine="0"/>
              <w:rPr>
                <w:ins w:id="383" w:author="ADMIN" w:date="2022-11-01T20:44:00Z"/>
              </w:rPr>
            </w:pPr>
            <w:ins w:id="384" w:author="ADMIN" w:date="2022-11-01T20:44:00Z">
              <w:r>
                <w:t>7.9</w:t>
              </w:r>
            </w:ins>
          </w:p>
        </w:tc>
      </w:tr>
      <w:tr w:rsidR="00664F45" w:rsidTr="004B2C81">
        <w:trPr>
          <w:ins w:id="385" w:author="ADMIN" w:date="2022-11-01T20:44:00Z"/>
        </w:trPr>
        <w:tc>
          <w:tcPr>
            <w:tcW w:w="2144" w:type="dxa"/>
          </w:tcPr>
          <w:p w:rsidR="00664F45" w:rsidRDefault="00664F45" w:rsidP="004B2C81">
            <w:pPr>
              <w:ind w:firstLine="0"/>
              <w:rPr>
                <w:ins w:id="386" w:author="ADMIN" w:date="2022-11-01T20:44:00Z"/>
              </w:rPr>
            </w:pPr>
            <w:ins w:id="387" w:author="ADMIN" w:date="2022-11-01T20:44:00Z">
              <w:r>
                <w:t>Vũ Thế Nguyên</w:t>
              </w:r>
            </w:ins>
          </w:p>
        </w:tc>
        <w:tc>
          <w:tcPr>
            <w:tcW w:w="692" w:type="dxa"/>
          </w:tcPr>
          <w:p w:rsidR="00664F45" w:rsidRDefault="00664F45" w:rsidP="004B2C81">
            <w:pPr>
              <w:ind w:firstLine="0"/>
              <w:rPr>
                <w:ins w:id="388" w:author="ADMIN" w:date="2022-11-01T20:44:00Z"/>
              </w:rPr>
            </w:pPr>
            <w:ins w:id="389" w:author="ADMIN" w:date="2022-11-01T20:44:00Z">
              <w:r>
                <w:t>9</w:t>
              </w:r>
            </w:ins>
          </w:p>
        </w:tc>
        <w:tc>
          <w:tcPr>
            <w:tcW w:w="709" w:type="dxa"/>
          </w:tcPr>
          <w:p w:rsidR="00664F45" w:rsidRDefault="00664F45" w:rsidP="004B2C81">
            <w:pPr>
              <w:ind w:firstLine="0"/>
              <w:rPr>
                <w:ins w:id="390" w:author="ADMIN" w:date="2022-11-01T20:44:00Z"/>
              </w:rPr>
            </w:pPr>
            <w:ins w:id="391" w:author="ADMIN" w:date="2022-11-01T20:44:00Z">
              <w:r>
                <w:t>9.5</w:t>
              </w:r>
            </w:ins>
          </w:p>
        </w:tc>
        <w:tc>
          <w:tcPr>
            <w:tcW w:w="709" w:type="dxa"/>
          </w:tcPr>
          <w:p w:rsidR="00664F45" w:rsidRDefault="00664F45" w:rsidP="004B2C81">
            <w:pPr>
              <w:ind w:firstLine="0"/>
              <w:rPr>
                <w:ins w:id="392" w:author="ADMIN" w:date="2022-11-01T20:44:00Z"/>
              </w:rPr>
            </w:pPr>
            <w:ins w:id="393" w:author="ADMIN" w:date="2022-11-01T20:44:00Z">
              <w:r>
                <w:t>8.5</w:t>
              </w:r>
            </w:ins>
          </w:p>
        </w:tc>
        <w:tc>
          <w:tcPr>
            <w:tcW w:w="708" w:type="dxa"/>
          </w:tcPr>
          <w:p w:rsidR="00664F45" w:rsidRDefault="00664F45" w:rsidP="004B2C81">
            <w:pPr>
              <w:ind w:firstLine="0"/>
              <w:rPr>
                <w:ins w:id="394" w:author="ADMIN" w:date="2022-11-01T20:44:00Z"/>
              </w:rPr>
            </w:pPr>
            <w:ins w:id="395" w:author="ADMIN" w:date="2022-11-01T20:44:00Z">
              <w:r>
                <w:t>9</w:t>
              </w:r>
            </w:ins>
          </w:p>
        </w:tc>
        <w:tc>
          <w:tcPr>
            <w:tcW w:w="709" w:type="dxa"/>
          </w:tcPr>
          <w:p w:rsidR="00664F45" w:rsidRDefault="00664F45" w:rsidP="004B2C81">
            <w:pPr>
              <w:ind w:firstLine="0"/>
              <w:rPr>
                <w:ins w:id="396" w:author="ADMIN" w:date="2022-11-01T20:44:00Z"/>
              </w:rPr>
            </w:pPr>
            <w:ins w:id="397" w:author="ADMIN" w:date="2022-11-01T20:44:00Z">
              <w:r>
                <w:t>8</w:t>
              </w:r>
            </w:ins>
          </w:p>
        </w:tc>
        <w:tc>
          <w:tcPr>
            <w:tcW w:w="709" w:type="dxa"/>
          </w:tcPr>
          <w:p w:rsidR="00664F45" w:rsidRDefault="00664F45" w:rsidP="004B2C81">
            <w:pPr>
              <w:ind w:firstLine="0"/>
              <w:rPr>
                <w:ins w:id="398" w:author="ADMIN" w:date="2022-11-01T20:44:00Z"/>
              </w:rPr>
            </w:pPr>
            <w:ins w:id="399" w:author="ADMIN" w:date="2022-11-01T20:44:00Z">
              <w:r>
                <w:t>8</w:t>
              </w:r>
            </w:ins>
          </w:p>
        </w:tc>
        <w:tc>
          <w:tcPr>
            <w:tcW w:w="709" w:type="dxa"/>
          </w:tcPr>
          <w:p w:rsidR="00664F45" w:rsidRDefault="00664F45" w:rsidP="004B2C81">
            <w:pPr>
              <w:ind w:firstLine="0"/>
              <w:rPr>
                <w:ins w:id="400" w:author="ADMIN" w:date="2022-11-01T20:44:00Z"/>
              </w:rPr>
            </w:pPr>
            <w:ins w:id="401" w:author="ADMIN" w:date="2022-11-01T20:44:00Z">
              <w:r>
                <w:t>8</w:t>
              </w:r>
            </w:ins>
          </w:p>
        </w:tc>
        <w:tc>
          <w:tcPr>
            <w:tcW w:w="850" w:type="dxa"/>
          </w:tcPr>
          <w:p w:rsidR="00664F45" w:rsidRDefault="00664F45" w:rsidP="004B2C81">
            <w:pPr>
              <w:ind w:firstLine="0"/>
              <w:rPr>
                <w:ins w:id="402" w:author="ADMIN" w:date="2022-11-01T20:44:00Z"/>
              </w:rPr>
            </w:pPr>
            <w:ins w:id="403" w:author="ADMIN" w:date="2022-11-01T20:44:00Z">
              <w:r>
                <w:t>8.5</w:t>
              </w:r>
            </w:ins>
          </w:p>
        </w:tc>
        <w:tc>
          <w:tcPr>
            <w:tcW w:w="851" w:type="dxa"/>
          </w:tcPr>
          <w:p w:rsidR="00664F45" w:rsidRDefault="00664F45" w:rsidP="004B2C81">
            <w:pPr>
              <w:ind w:firstLine="0"/>
              <w:rPr>
                <w:ins w:id="404" w:author="ADMIN" w:date="2022-11-01T20:44:00Z"/>
              </w:rPr>
            </w:pPr>
            <w:ins w:id="405" w:author="ADMIN" w:date="2022-11-01T20:44:00Z">
              <w:r>
                <w:t>8</w:t>
              </w:r>
            </w:ins>
          </w:p>
        </w:tc>
        <w:tc>
          <w:tcPr>
            <w:tcW w:w="850" w:type="dxa"/>
          </w:tcPr>
          <w:p w:rsidR="00664F45" w:rsidRDefault="00664F45" w:rsidP="004B2C81">
            <w:pPr>
              <w:ind w:firstLine="0"/>
              <w:rPr>
                <w:ins w:id="406" w:author="ADMIN" w:date="2022-11-01T20:44:00Z"/>
              </w:rPr>
            </w:pPr>
            <w:ins w:id="407" w:author="ADMIN" w:date="2022-11-01T20:44:00Z">
              <w:r>
                <w:t>9</w:t>
              </w:r>
            </w:ins>
          </w:p>
        </w:tc>
        <w:tc>
          <w:tcPr>
            <w:tcW w:w="710" w:type="dxa"/>
          </w:tcPr>
          <w:p w:rsidR="00664F45" w:rsidRDefault="00664F45" w:rsidP="004B2C81">
            <w:pPr>
              <w:ind w:firstLine="0"/>
              <w:rPr>
                <w:ins w:id="408" w:author="ADMIN" w:date="2022-11-01T20:44:00Z"/>
              </w:rPr>
            </w:pPr>
            <w:ins w:id="409" w:author="ADMIN" w:date="2022-11-01T20:44:00Z">
              <w:r>
                <w:t>8.5</w:t>
              </w:r>
            </w:ins>
          </w:p>
        </w:tc>
        <w:tc>
          <w:tcPr>
            <w:tcW w:w="991" w:type="dxa"/>
          </w:tcPr>
          <w:p w:rsidR="00664F45" w:rsidRDefault="00664F45" w:rsidP="004B2C81">
            <w:pPr>
              <w:ind w:firstLine="0"/>
              <w:rPr>
                <w:ins w:id="410" w:author="ADMIN" w:date="2022-11-01T20:44:00Z"/>
              </w:rPr>
            </w:pPr>
            <w:ins w:id="411" w:author="ADMIN" w:date="2022-11-01T20:44:00Z">
              <w:r>
                <w:t>8.625</w:t>
              </w:r>
            </w:ins>
          </w:p>
        </w:tc>
      </w:tr>
      <w:tr w:rsidR="00664F45" w:rsidTr="004B2C81">
        <w:trPr>
          <w:ins w:id="412" w:author="ADMIN" w:date="2022-11-01T20:44:00Z"/>
        </w:trPr>
        <w:tc>
          <w:tcPr>
            <w:tcW w:w="2144" w:type="dxa"/>
          </w:tcPr>
          <w:p w:rsidR="00664F45" w:rsidRDefault="00664F45" w:rsidP="004B2C81">
            <w:pPr>
              <w:ind w:firstLine="0"/>
              <w:rPr>
                <w:ins w:id="413" w:author="ADMIN" w:date="2022-11-01T20:44:00Z"/>
              </w:rPr>
            </w:pPr>
          </w:p>
        </w:tc>
        <w:tc>
          <w:tcPr>
            <w:tcW w:w="692" w:type="dxa"/>
          </w:tcPr>
          <w:p w:rsidR="00664F45" w:rsidRDefault="00664F45" w:rsidP="004B2C81">
            <w:pPr>
              <w:ind w:firstLine="0"/>
              <w:rPr>
                <w:ins w:id="414" w:author="ADMIN" w:date="2022-11-01T20:44:00Z"/>
              </w:rPr>
            </w:pPr>
          </w:p>
        </w:tc>
        <w:tc>
          <w:tcPr>
            <w:tcW w:w="709" w:type="dxa"/>
          </w:tcPr>
          <w:p w:rsidR="00664F45" w:rsidRDefault="00664F45" w:rsidP="004B2C81">
            <w:pPr>
              <w:ind w:firstLine="0"/>
              <w:rPr>
                <w:ins w:id="415" w:author="ADMIN" w:date="2022-11-01T20:44:00Z"/>
              </w:rPr>
            </w:pPr>
          </w:p>
        </w:tc>
        <w:tc>
          <w:tcPr>
            <w:tcW w:w="709" w:type="dxa"/>
          </w:tcPr>
          <w:p w:rsidR="00664F45" w:rsidRDefault="00664F45" w:rsidP="004B2C81">
            <w:pPr>
              <w:ind w:firstLine="0"/>
              <w:rPr>
                <w:ins w:id="416" w:author="ADMIN" w:date="2022-11-01T20:44:00Z"/>
              </w:rPr>
            </w:pPr>
          </w:p>
        </w:tc>
        <w:tc>
          <w:tcPr>
            <w:tcW w:w="708" w:type="dxa"/>
          </w:tcPr>
          <w:p w:rsidR="00664F45" w:rsidRDefault="00664F45" w:rsidP="004B2C81">
            <w:pPr>
              <w:ind w:firstLine="0"/>
              <w:rPr>
                <w:ins w:id="417" w:author="ADMIN" w:date="2022-11-01T20:44:00Z"/>
              </w:rPr>
            </w:pPr>
          </w:p>
        </w:tc>
        <w:tc>
          <w:tcPr>
            <w:tcW w:w="709" w:type="dxa"/>
          </w:tcPr>
          <w:p w:rsidR="00664F45" w:rsidRDefault="00664F45" w:rsidP="004B2C81">
            <w:pPr>
              <w:ind w:firstLine="0"/>
              <w:rPr>
                <w:ins w:id="418" w:author="ADMIN" w:date="2022-11-01T20:44:00Z"/>
              </w:rPr>
            </w:pPr>
          </w:p>
        </w:tc>
        <w:tc>
          <w:tcPr>
            <w:tcW w:w="709" w:type="dxa"/>
          </w:tcPr>
          <w:p w:rsidR="00664F45" w:rsidRDefault="00664F45" w:rsidP="004B2C81">
            <w:pPr>
              <w:ind w:firstLine="0"/>
              <w:rPr>
                <w:ins w:id="419" w:author="ADMIN" w:date="2022-11-01T20:44:00Z"/>
              </w:rPr>
            </w:pPr>
          </w:p>
        </w:tc>
        <w:tc>
          <w:tcPr>
            <w:tcW w:w="709" w:type="dxa"/>
          </w:tcPr>
          <w:p w:rsidR="00664F45" w:rsidRDefault="00664F45" w:rsidP="004B2C81">
            <w:pPr>
              <w:ind w:firstLine="0"/>
              <w:rPr>
                <w:ins w:id="420" w:author="ADMIN" w:date="2022-11-01T20:44:00Z"/>
              </w:rPr>
            </w:pPr>
          </w:p>
        </w:tc>
        <w:tc>
          <w:tcPr>
            <w:tcW w:w="850" w:type="dxa"/>
          </w:tcPr>
          <w:p w:rsidR="00664F45" w:rsidRDefault="00664F45" w:rsidP="004B2C81">
            <w:pPr>
              <w:ind w:firstLine="0"/>
              <w:rPr>
                <w:ins w:id="421" w:author="ADMIN" w:date="2022-11-01T20:44:00Z"/>
              </w:rPr>
            </w:pPr>
          </w:p>
        </w:tc>
        <w:tc>
          <w:tcPr>
            <w:tcW w:w="851" w:type="dxa"/>
          </w:tcPr>
          <w:p w:rsidR="00664F45" w:rsidRDefault="00664F45" w:rsidP="004B2C81">
            <w:pPr>
              <w:ind w:firstLine="0"/>
              <w:rPr>
                <w:ins w:id="422" w:author="ADMIN" w:date="2022-11-01T20:44:00Z"/>
              </w:rPr>
            </w:pPr>
          </w:p>
        </w:tc>
        <w:tc>
          <w:tcPr>
            <w:tcW w:w="850" w:type="dxa"/>
          </w:tcPr>
          <w:p w:rsidR="00664F45" w:rsidRDefault="00664F45" w:rsidP="004B2C81">
            <w:pPr>
              <w:ind w:firstLine="0"/>
              <w:rPr>
                <w:ins w:id="423" w:author="ADMIN" w:date="2022-11-01T20:44:00Z"/>
              </w:rPr>
            </w:pPr>
          </w:p>
        </w:tc>
        <w:tc>
          <w:tcPr>
            <w:tcW w:w="710" w:type="dxa"/>
          </w:tcPr>
          <w:p w:rsidR="00664F45" w:rsidRDefault="00664F45" w:rsidP="004B2C81">
            <w:pPr>
              <w:ind w:firstLine="0"/>
              <w:rPr>
                <w:ins w:id="424" w:author="ADMIN" w:date="2022-11-01T20:44:00Z"/>
              </w:rPr>
            </w:pPr>
          </w:p>
        </w:tc>
        <w:tc>
          <w:tcPr>
            <w:tcW w:w="991" w:type="dxa"/>
          </w:tcPr>
          <w:p w:rsidR="00664F45" w:rsidRDefault="00664F45" w:rsidP="004B2C81">
            <w:pPr>
              <w:ind w:firstLine="0"/>
              <w:rPr>
                <w:ins w:id="425" w:author="ADMIN" w:date="2022-11-01T20:44:00Z"/>
              </w:rPr>
            </w:pPr>
          </w:p>
        </w:tc>
      </w:tr>
      <w:tr w:rsidR="00664F45" w:rsidTr="004B2C81">
        <w:trPr>
          <w:ins w:id="426" w:author="ADMIN" w:date="2022-11-01T20:44:00Z"/>
        </w:trPr>
        <w:tc>
          <w:tcPr>
            <w:tcW w:w="2144" w:type="dxa"/>
          </w:tcPr>
          <w:p w:rsidR="00664F45" w:rsidRDefault="00664F45" w:rsidP="004B2C81">
            <w:pPr>
              <w:ind w:firstLine="0"/>
              <w:rPr>
                <w:ins w:id="427" w:author="ADMIN" w:date="2022-11-01T20:44:00Z"/>
              </w:rPr>
            </w:pPr>
          </w:p>
        </w:tc>
        <w:tc>
          <w:tcPr>
            <w:tcW w:w="692" w:type="dxa"/>
          </w:tcPr>
          <w:p w:rsidR="00664F45" w:rsidRDefault="00664F45" w:rsidP="004B2C81">
            <w:pPr>
              <w:ind w:firstLine="0"/>
              <w:rPr>
                <w:ins w:id="428" w:author="ADMIN" w:date="2022-11-01T20:44:00Z"/>
              </w:rPr>
            </w:pPr>
          </w:p>
        </w:tc>
        <w:tc>
          <w:tcPr>
            <w:tcW w:w="709" w:type="dxa"/>
          </w:tcPr>
          <w:p w:rsidR="00664F45" w:rsidRDefault="00664F45" w:rsidP="004B2C81">
            <w:pPr>
              <w:ind w:firstLine="0"/>
              <w:rPr>
                <w:ins w:id="429" w:author="ADMIN" w:date="2022-11-01T20:44:00Z"/>
              </w:rPr>
            </w:pPr>
          </w:p>
        </w:tc>
        <w:tc>
          <w:tcPr>
            <w:tcW w:w="709" w:type="dxa"/>
          </w:tcPr>
          <w:p w:rsidR="00664F45" w:rsidRDefault="00664F45" w:rsidP="004B2C81">
            <w:pPr>
              <w:ind w:firstLine="0"/>
              <w:rPr>
                <w:ins w:id="430" w:author="ADMIN" w:date="2022-11-01T20:44:00Z"/>
              </w:rPr>
            </w:pPr>
          </w:p>
        </w:tc>
        <w:tc>
          <w:tcPr>
            <w:tcW w:w="708" w:type="dxa"/>
          </w:tcPr>
          <w:p w:rsidR="00664F45" w:rsidRDefault="00664F45" w:rsidP="004B2C81">
            <w:pPr>
              <w:ind w:firstLine="0"/>
              <w:rPr>
                <w:ins w:id="431" w:author="ADMIN" w:date="2022-11-01T20:44:00Z"/>
              </w:rPr>
            </w:pPr>
          </w:p>
        </w:tc>
        <w:tc>
          <w:tcPr>
            <w:tcW w:w="709" w:type="dxa"/>
          </w:tcPr>
          <w:p w:rsidR="00664F45" w:rsidRDefault="00664F45" w:rsidP="004B2C81">
            <w:pPr>
              <w:ind w:firstLine="0"/>
              <w:rPr>
                <w:ins w:id="432" w:author="ADMIN" w:date="2022-11-01T20:44:00Z"/>
              </w:rPr>
            </w:pPr>
          </w:p>
        </w:tc>
        <w:tc>
          <w:tcPr>
            <w:tcW w:w="709" w:type="dxa"/>
          </w:tcPr>
          <w:p w:rsidR="00664F45" w:rsidRDefault="00664F45" w:rsidP="004B2C81">
            <w:pPr>
              <w:ind w:firstLine="0"/>
              <w:rPr>
                <w:ins w:id="433" w:author="ADMIN" w:date="2022-11-01T20:44:00Z"/>
              </w:rPr>
            </w:pPr>
          </w:p>
        </w:tc>
        <w:tc>
          <w:tcPr>
            <w:tcW w:w="709" w:type="dxa"/>
          </w:tcPr>
          <w:p w:rsidR="00664F45" w:rsidRDefault="00664F45" w:rsidP="004B2C81">
            <w:pPr>
              <w:ind w:firstLine="0"/>
              <w:rPr>
                <w:ins w:id="434" w:author="ADMIN" w:date="2022-11-01T20:44:00Z"/>
              </w:rPr>
            </w:pPr>
          </w:p>
        </w:tc>
        <w:tc>
          <w:tcPr>
            <w:tcW w:w="850" w:type="dxa"/>
          </w:tcPr>
          <w:p w:rsidR="00664F45" w:rsidRDefault="00664F45" w:rsidP="004B2C81">
            <w:pPr>
              <w:ind w:firstLine="0"/>
              <w:rPr>
                <w:ins w:id="435" w:author="ADMIN" w:date="2022-11-01T20:44:00Z"/>
              </w:rPr>
            </w:pPr>
          </w:p>
        </w:tc>
        <w:tc>
          <w:tcPr>
            <w:tcW w:w="851" w:type="dxa"/>
          </w:tcPr>
          <w:p w:rsidR="00664F45" w:rsidRDefault="00664F45" w:rsidP="004B2C81">
            <w:pPr>
              <w:ind w:firstLine="0"/>
              <w:rPr>
                <w:ins w:id="436" w:author="ADMIN" w:date="2022-11-01T20:44:00Z"/>
              </w:rPr>
            </w:pPr>
          </w:p>
        </w:tc>
        <w:tc>
          <w:tcPr>
            <w:tcW w:w="850" w:type="dxa"/>
          </w:tcPr>
          <w:p w:rsidR="00664F45" w:rsidRDefault="00664F45" w:rsidP="004B2C81">
            <w:pPr>
              <w:ind w:firstLine="0"/>
              <w:rPr>
                <w:ins w:id="437" w:author="ADMIN" w:date="2022-11-01T20:44:00Z"/>
              </w:rPr>
            </w:pPr>
          </w:p>
        </w:tc>
        <w:tc>
          <w:tcPr>
            <w:tcW w:w="710" w:type="dxa"/>
          </w:tcPr>
          <w:p w:rsidR="00664F45" w:rsidRDefault="00664F45" w:rsidP="004B2C81">
            <w:pPr>
              <w:ind w:firstLine="0"/>
              <w:rPr>
                <w:ins w:id="438" w:author="ADMIN" w:date="2022-11-01T20:44:00Z"/>
              </w:rPr>
            </w:pPr>
          </w:p>
        </w:tc>
        <w:tc>
          <w:tcPr>
            <w:tcW w:w="991" w:type="dxa"/>
          </w:tcPr>
          <w:p w:rsidR="00664F45" w:rsidRDefault="00664F45" w:rsidP="004B2C81">
            <w:pPr>
              <w:ind w:firstLine="0"/>
              <w:rPr>
                <w:ins w:id="439" w:author="ADMIN" w:date="2022-11-01T20:44:00Z"/>
              </w:rPr>
            </w:pPr>
          </w:p>
        </w:tc>
      </w:tr>
    </w:tbl>
    <w:p w:rsidR="00A67B05" w:rsidRDefault="00A67B05"/>
    <w:sectPr w:rsidR="00A67B05">
      <w:footerReference w:type="default" r:id="rId19"/>
      <w:pgSz w:w="12240" w:h="15840"/>
      <w:pgMar w:top="1134" w:right="1134" w:bottom="1134"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45E" w:rsidRDefault="0058645E">
      <w:pPr>
        <w:spacing w:line="240" w:lineRule="auto"/>
      </w:pPr>
      <w:r>
        <w:separator/>
      </w:r>
    </w:p>
  </w:endnote>
  <w:endnote w:type="continuationSeparator" w:id="0">
    <w:p w:rsidR="0058645E" w:rsidRDefault="005864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05" w:rsidRDefault="00A67B05">
    <w:pPr>
      <w:pBdr>
        <w:top w:val="nil"/>
        <w:left w:val="nil"/>
        <w:bottom w:val="nil"/>
        <w:right w:val="nil"/>
        <w:between w:val="nil"/>
      </w:pBdr>
      <w:tabs>
        <w:tab w:val="center" w:pos="4680"/>
        <w:tab w:val="right" w:pos="9360"/>
      </w:tabs>
      <w:spacing w:line="240" w:lineRule="auto"/>
      <w:jc w:val="center"/>
      <w:rPr>
        <w:color w:val="000000"/>
      </w:rPr>
    </w:pPr>
  </w:p>
  <w:p w:rsidR="00A67B05" w:rsidRDefault="00A67B05">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B05" w:rsidRDefault="009A54D2">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09705C">
      <w:rPr>
        <w:noProof/>
        <w:color w:val="000000"/>
      </w:rPr>
      <w:t>13</w:t>
    </w:r>
    <w:r>
      <w:rPr>
        <w:color w:val="000000"/>
      </w:rPr>
      <w:fldChar w:fldCharType="end"/>
    </w:r>
  </w:p>
  <w:p w:rsidR="00A67B05" w:rsidRDefault="00A67B05">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45E" w:rsidRDefault="0058645E">
      <w:pPr>
        <w:spacing w:line="240" w:lineRule="auto"/>
      </w:pPr>
      <w:r>
        <w:separator/>
      </w:r>
    </w:p>
  </w:footnote>
  <w:footnote w:type="continuationSeparator" w:id="0">
    <w:p w:rsidR="0058645E" w:rsidRDefault="005864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E61FBE"/>
    <w:multiLevelType w:val="multilevel"/>
    <w:tmpl w:val="C5B0A6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EF41D1E"/>
    <w:multiLevelType w:val="multilevel"/>
    <w:tmpl w:val="94589452"/>
    <w:lvl w:ilvl="0">
      <w:start w:val="1"/>
      <w:numFmt w:val="bullet"/>
      <w:lvlText w:val="-"/>
      <w:lvlJc w:val="left"/>
      <w:pPr>
        <w:ind w:left="1400" w:hanging="360"/>
      </w:pPr>
      <w:rPr>
        <w:rFonts w:ascii="Calibri" w:eastAsia="Calibri" w:hAnsi="Calibri" w:cs="Calibri"/>
      </w:rPr>
    </w:lvl>
    <w:lvl w:ilvl="1">
      <w:start w:val="1"/>
      <w:numFmt w:val="bullet"/>
      <w:lvlText w:val="o"/>
      <w:lvlJc w:val="left"/>
      <w:pPr>
        <w:ind w:left="2120" w:hanging="360"/>
      </w:pPr>
      <w:rPr>
        <w:rFonts w:ascii="Courier New" w:eastAsia="Courier New" w:hAnsi="Courier New" w:cs="Courier New"/>
      </w:rPr>
    </w:lvl>
    <w:lvl w:ilvl="2">
      <w:start w:val="1"/>
      <w:numFmt w:val="bullet"/>
      <w:lvlText w:val="▪"/>
      <w:lvlJc w:val="left"/>
      <w:pPr>
        <w:ind w:left="2840" w:hanging="360"/>
      </w:pPr>
      <w:rPr>
        <w:rFonts w:ascii="Noto Sans Symbols" w:eastAsia="Noto Sans Symbols" w:hAnsi="Noto Sans Symbols" w:cs="Noto Sans Symbols"/>
      </w:rPr>
    </w:lvl>
    <w:lvl w:ilvl="3">
      <w:start w:val="1"/>
      <w:numFmt w:val="bullet"/>
      <w:lvlText w:val="●"/>
      <w:lvlJc w:val="left"/>
      <w:pPr>
        <w:ind w:left="3560" w:hanging="360"/>
      </w:pPr>
      <w:rPr>
        <w:rFonts w:ascii="Noto Sans Symbols" w:eastAsia="Noto Sans Symbols" w:hAnsi="Noto Sans Symbols" w:cs="Noto Sans Symbols"/>
      </w:rPr>
    </w:lvl>
    <w:lvl w:ilvl="4">
      <w:start w:val="1"/>
      <w:numFmt w:val="bullet"/>
      <w:lvlText w:val="o"/>
      <w:lvlJc w:val="left"/>
      <w:pPr>
        <w:ind w:left="4280" w:hanging="360"/>
      </w:pPr>
      <w:rPr>
        <w:rFonts w:ascii="Courier New" w:eastAsia="Courier New" w:hAnsi="Courier New" w:cs="Courier New"/>
      </w:rPr>
    </w:lvl>
    <w:lvl w:ilvl="5">
      <w:start w:val="1"/>
      <w:numFmt w:val="bullet"/>
      <w:lvlText w:val="▪"/>
      <w:lvlJc w:val="left"/>
      <w:pPr>
        <w:ind w:left="5000" w:hanging="360"/>
      </w:pPr>
      <w:rPr>
        <w:rFonts w:ascii="Noto Sans Symbols" w:eastAsia="Noto Sans Symbols" w:hAnsi="Noto Sans Symbols" w:cs="Noto Sans Symbols"/>
      </w:rPr>
    </w:lvl>
    <w:lvl w:ilvl="6">
      <w:start w:val="1"/>
      <w:numFmt w:val="bullet"/>
      <w:lvlText w:val="●"/>
      <w:lvlJc w:val="left"/>
      <w:pPr>
        <w:ind w:left="5720" w:hanging="360"/>
      </w:pPr>
      <w:rPr>
        <w:rFonts w:ascii="Noto Sans Symbols" w:eastAsia="Noto Sans Symbols" w:hAnsi="Noto Sans Symbols" w:cs="Noto Sans Symbols"/>
      </w:rPr>
    </w:lvl>
    <w:lvl w:ilvl="7">
      <w:start w:val="1"/>
      <w:numFmt w:val="bullet"/>
      <w:lvlText w:val="o"/>
      <w:lvlJc w:val="left"/>
      <w:pPr>
        <w:ind w:left="6440" w:hanging="360"/>
      </w:pPr>
      <w:rPr>
        <w:rFonts w:ascii="Courier New" w:eastAsia="Courier New" w:hAnsi="Courier New" w:cs="Courier New"/>
      </w:rPr>
    </w:lvl>
    <w:lvl w:ilvl="8">
      <w:start w:val="1"/>
      <w:numFmt w:val="bullet"/>
      <w:lvlText w:val="▪"/>
      <w:lvlJc w:val="left"/>
      <w:pPr>
        <w:ind w:left="7160" w:hanging="360"/>
      </w:pPr>
      <w:rPr>
        <w:rFonts w:ascii="Noto Sans Symbols" w:eastAsia="Noto Sans Symbols" w:hAnsi="Noto Sans Symbols" w:cs="Noto Sans Symbols"/>
      </w:rPr>
    </w:lvl>
  </w:abstractNum>
  <w:abstractNum w:abstractNumId="2" w15:restartNumberingAfterBreak="0">
    <w:nsid w:val="581F6C4B"/>
    <w:multiLevelType w:val="multilevel"/>
    <w:tmpl w:val="92FC48AE"/>
    <w:lvl w:ilvl="0">
      <w:start w:val="1"/>
      <w:numFmt w:val="bullet"/>
      <w:lvlText w:val="●"/>
      <w:lvlJc w:val="left"/>
      <w:pPr>
        <w:ind w:left="1400" w:hanging="360"/>
      </w:pPr>
      <w:rPr>
        <w:rFonts w:ascii="Noto Sans Symbols" w:eastAsia="Noto Sans Symbols" w:hAnsi="Noto Sans Symbols" w:cs="Noto Sans Symbols"/>
      </w:rPr>
    </w:lvl>
    <w:lvl w:ilvl="1">
      <w:start w:val="1"/>
      <w:numFmt w:val="bullet"/>
      <w:lvlText w:val="o"/>
      <w:lvlJc w:val="left"/>
      <w:pPr>
        <w:ind w:left="2120" w:hanging="360"/>
      </w:pPr>
      <w:rPr>
        <w:rFonts w:ascii="Courier New" w:eastAsia="Courier New" w:hAnsi="Courier New" w:cs="Courier New"/>
      </w:rPr>
    </w:lvl>
    <w:lvl w:ilvl="2">
      <w:start w:val="1"/>
      <w:numFmt w:val="bullet"/>
      <w:lvlText w:val="▪"/>
      <w:lvlJc w:val="left"/>
      <w:pPr>
        <w:ind w:left="2840" w:hanging="360"/>
      </w:pPr>
      <w:rPr>
        <w:rFonts w:ascii="Noto Sans Symbols" w:eastAsia="Noto Sans Symbols" w:hAnsi="Noto Sans Symbols" w:cs="Noto Sans Symbols"/>
      </w:rPr>
    </w:lvl>
    <w:lvl w:ilvl="3">
      <w:start w:val="1"/>
      <w:numFmt w:val="bullet"/>
      <w:lvlText w:val="●"/>
      <w:lvlJc w:val="left"/>
      <w:pPr>
        <w:ind w:left="3560" w:hanging="360"/>
      </w:pPr>
      <w:rPr>
        <w:rFonts w:ascii="Noto Sans Symbols" w:eastAsia="Noto Sans Symbols" w:hAnsi="Noto Sans Symbols" w:cs="Noto Sans Symbols"/>
      </w:rPr>
    </w:lvl>
    <w:lvl w:ilvl="4">
      <w:start w:val="1"/>
      <w:numFmt w:val="bullet"/>
      <w:lvlText w:val="o"/>
      <w:lvlJc w:val="left"/>
      <w:pPr>
        <w:ind w:left="4280" w:hanging="360"/>
      </w:pPr>
      <w:rPr>
        <w:rFonts w:ascii="Courier New" w:eastAsia="Courier New" w:hAnsi="Courier New" w:cs="Courier New"/>
      </w:rPr>
    </w:lvl>
    <w:lvl w:ilvl="5">
      <w:start w:val="1"/>
      <w:numFmt w:val="bullet"/>
      <w:lvlText w:val="▪"/>
      <w:lvlJc w:val="left"/>
      <w:pPr>
        <w:ind w:left="5000" w:hanging="360"/>
      </w:pPr>
      <w:rPr>
        <w:rFonts w:ascii="Noto Sans Symbols" w:eastAsia="Noto Sans Symbols" w:hAnsi="Noto Sans Symbols" w:cs="Noto Sans Symbols"/>
      </w:rPr>
    </w:lvl>
    <w:lvl w:ilvl="6">
      <w:start w:val="1"/>
      <w:numFmt w:val="bullet"/>
      <w:lvlText w:val="●"/>
      <w:lvlJc w:val="left"/>
      <w:pPr>
        <w:ind w:left="5720" w:hanging="360"/>
      </w:pPr>
      <w:rPr>
        <w:rFonts w:ascii="Noto Sans Symbols" w:eastAsia="Noto Sans Symbols" w:hAnsi="Noto Sans Symbols" w:cs="Noto Sans Symbols"/>
      </w:rPr>
    </w:lvl>
    <w:lvl w:ilvl="7">
      <w:start w:val="1"/>
      <w:numFmt w:val="bullet"/>
      <w:lvlText w:val="o"/>
      <w:lvlJc w:val="left"/>
      <w:pPr>
        <w:ind w:left="6440" w:hanging="360"/>
      </w:pPr>
      <w:rPr>
        <w:rFonts w:ascii="Courier New" w:eastAsia="Courier New" w:hAnsi="Courier New" w:cs="Courier New"/>
      </w:rPr>
    </w:lvl>
    <w:lvl w:ilvl="8">
      <w:start w:val="1"/>
      <w:numFmt w:val="bullet"/>
      <w:lvlText w:val="▪"/>
      <w:lvlJc w:val="left"/>
      <w:pPr>
        <w:ind w:left="7160" w:hanging="360"/>
      </w:pPr>
      <w:rPr>
        <w:rFonts w:ascii="Noto Sans Symbols" w:eastAsia="Noto Sans Symbols" w:hAnsi="Noto Sans Symbols" w:cs="Noto Sans Symbols"/>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
    <w15:presenceInfo w15:providerId="Windows Live" w15:userId="36e380a9608821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B05"/>
    <w:rsid w:val="0006682E"/>
    <w:rsid w:val="0009705C"/>
    <w:rsid w:val="000B5DB5"/>
    <w:rsid w:val="000B7533"/>
    <w:rsid w:val="00136A44"/>
    <w:rsid w:val="00165F8B"/>
    <w:rsid w:val="001922EE"/>
    <w:rsid w:val="00227C08"/>
    <w:rsid w:val="003F1CBF"/>
    <w:rsid w:val="003F37BE"/>
    <w:rsid w:val="004042FF"/>
    <w:rsid w:val="00441F06"/>
    <w:rsid w:val="0058645E"/>
    <w:rsid w:val="00586652"/>
    <w:rsid w:val="005910D2"/>
    <w:rsid w:val="00664F45"/>
    <w:rsid w:val="006E29D5"/>
    <w:rsid w:val="00760771"/>
    <w:rsid w:val="007A257D"/>
    <w:rsid w:val="007A773E"/>
    <w:rsid w:val="007E7A4F"/>
    <w:rsid w:val="0082726C"/>
    <w:rsid w:val="008E0F05"/>
    <w:rsid w:val="009A54D2"/>
    <w:rsid w:val="009E1C35"/>
    <w:rsid w:val="00A23BB6"/>
    <w:rsid w:val="00A3420C"/>
    <w:rsid w:val="00A67B05"/>
    <w:rsid w:val="00AE265F"/>
    <w:rsid w:val="00B10322"/>
    <w:rsid w:val="00B1035D"/>
    <w:rsid w:val="00B62B3C"/>
    <w:rsid w:val="00C17BD1"/>
    <w:rsid w:val="00C658DB"/>
    <w:rsid w:val="00CE3BFE"/>
    <w:rsid w:val="00D7373B"/>
    <w:rsid w:val="00EF6A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7CA59"/>
  <w15:docId w15:val="{40190709-6B33-4218-B2E0-C02594B0B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en-US" w:bidi="ar-SA"/>
      </w:rPr>
    </w:rPrDefault>
    <w:pPrDefault>
      <w:pPr>
        <w:spacing w:after="160" w:line="336" w:lineRule="auto"/>
        <w:ind w:firstLine="6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1CBF"/>
    <w:pPr>
      <w:spacing w:after="0"/>
    </w:pPr>
  </w:style>
  <w:style w:type="paragraph" w:styleId="Heading1">
    <w:name w:val="heading 1"/>
    <w:basedOn w:val="Normal"/>
    <w:next w:val="Normal"/>
    <w:link w:val="Heading1Char"/>
    <w:uiPriority w:val="9"/>
    <w:qFormat/>
    <w:rsid w:val="00826EA3"/>
    <w:pPr>
      <w:keepNext/>
      <w:keepLines/>
      <w:spacing w:before="240"/>
      <w:ind w:firstLine="170"/>
      <w:outlineLvl w:val="0"/>
    </w:pPr>
    <w:rPr>
      <w:rFonts w:eastAsiaTheme="majorEastAsia" w:cstheme="majorBidi"/>
      <w:b/>
      <w:color w:val="000000" w:themeColor="text1"/>
      <w:sz w:val="32"/>
      <w:szCs w:val="32"/>
    </w:rPr>
  </w:style>
  <w:style w:type="paragraph" w:styleId="Heading2">
    <w:name w:val="heading 2"/>
    <w:basedOn w:val="Heading1"/>
    <w:next w:val="Normal"/>
    <w:link w:val="Heading2Char"/>
    <w:uiPriority w:val="9"/>
    <w:unhideWhenUsed/>
    <w:qFormat/>
    <w:rsid w:val="00826EA3"/>
    <w:pPr>
      <w:spacing w:before="40"/>
      <w:ind w:firstLine="284"/>
      <w:outlineLvl w:val="1"/>
    </w:pPr>
    <w:rPr>
      <w:sz w:val="28"/>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gvxzyvdx">
    <w:name w:val="gvxzyvdx"/>
    <w:basedOn w:val="DefaultParagraphFont"/>
    <w:rsid w:val="00ED5429"/>
  </w:style>
  <w:style w:type="character" w:customStyle="1" w:styleId="spvqvc9t">
    <w:name w:val="spvqvc9t"/>
    <w:basedOn w:val="DefaultParagraphFont"/>
    <w:rsid w:val="00ED5429"/>
  </w:style>
  <w:style w:type="character" w:customStyle="1" w:styleId="ff1">
    <w:name w:val="ff1"/>
    <w:basedOn w:val="DefaultParagraphFont"/>
    <w:rsid w:val="00F55B82"/>
  </w:style>
  <w:style w:type="character" w:customStyle="1" w:styleId="ff3">
    <w:name w:val="ff3"/>
    <w:basedOn w:val="DefaultParagraphFont"/>
    <w:rsid w:val="00F55B82"/>
  </w:style>
  <w:style w:type="character" w:customStyle="1" w:styleId="ff6">
    <w:name w:val="ff6"/>
    <w:basedOn w:val="DefaultParagraphFont"/>
    <w:rsid w:val="00BC4662"/>
  </w:style>
  <w:style w:type="character" w:customStyle="1" w:styleId="ls10">
    <w:name w:val="ls10"/>
    <w:basedOn w:val="DefaultParagraphFont"/>
    <w:rsid w:val="00BC4662"/>
  </w:style>
  <w:style w:type="character" w:customStyle="1" w:styleId="ls1f">
    <w:name w:val="ls1f"/>
    <w:basedOn w:val="DefaultParagraphFont"/>
    <w:rsid w:val="00BC4662"/>
  </w:style>
  <w:style w:type="character" w:customStyle="1" w:styleId="ws5">
    <w:name w:val="ws5"/>
    <w:basedOn w:val="DefaultParagraphFont"/>
    <w:rsid w:val="00BC4662"/>
  </w:style>
  <w:style w:type="character" w:customStyle="1" w:styleId="lsd">
    <w:name w:val="lsd"/>
    <w:basedOn w:val="DefaultParagraphFont"/>
    <w:rsid w:val="00BC4662"/>
  </w:style>
  <w:style w:type="character" w:customStyle="1" w:styleId="wsa">
    <w:name w:val="wsa"/>
    <w:basedOn w:val="DefaultParagraphFont"/>
    <w:rsid w:val="00BC4662"/>
  </w:style>
  <w:style w:type="character" w:customStyle="1" w:styleId="lsb">
    <w:name w:val="lsb"/>
    <w:basedOn w:val="DefaultParagraphFont"/>
    <w:rsid w:val="004C6CFC"/>
  </w:style>
  <w:style w:type="character" w:customStyle="1" w:styleId="ls6">
    <w:name w:val="ls6"/>
    <w:basedOn w:val="DefaultParagraphFont"/>
    <w:rsid w:val="003E46D3"/>
  </w:style>
  <w:style w:type="table" w:styleId="TableGrid">
    <w:name w:val="Table Grid"/>
    <w:basedOn w:val="TableNormal"/>
    <w:uiPriority w:val="39"/>
    <w:rsid w:val="00105B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7A67"/>
    <w:pPr>
      <w:ind w:left="720"/>
      <w:contextualSpacing/>
    </w:pPr>
  </w:style>
  <w:style w:type="character" w:styleId="Strong">
    <w:name w:val="Strong"/>
    <w:basedOn w:val="DefaultParagraphFont"/>
    <w:uiPriority w:val="22"/>
    <w:qFormat/>
    <w:rsid w:val="00E77A67"/>
    <w:rPr>
      <w:b/>
      <w:bCs/>
    </w:rPr>
  </w:style>
  <w:style w:type="character" w:styleId="Emphasis">
    <w:name w:val="Emphasis"/>
    <w:basedOn w:val="DefaultParagraphFont"/>
    <w:uiPriority w:val="20"/>
    <w:qFormat/>
    <w:rsid w:val="00FA0320"/>
    <w:rPr>
      <w:i/>
      <w:iCs/>
    </w:rPr>
  </w:style>
  <w:style w:type="paragraph" w:styleId="Header">
    <w:name w:val="header"/>
    <w:basedOn w:val="Normal"/>
    <w:link w:val="HeaderChar"/>
    <w:uiPriority w:val="99"/>
    <w:unhideWhenUsed/>
    <w:rsid w:val="00D04155"/>
    <w:pPr>
      <w:tabs>
        <w:tab w:val="center" w:pos="4680"/>
        <w:tab w:val="right" w:pos="9360"/>
      </w:tabs>
      <w:spacing w:line="240" w:lineRule="auto"/>
    </w:pPr>
  </w:style>
  <w:style w:type="character" w:customStyle="1" w:styleId="HeaderChar">
    <w:name w:val="Header Char"/>
    <w:basedOn w:val="DefaultParagraphFont"/>
    <w:link w:val="Header"/>
    <w:uiPriority w:val="99"/>
    <w:rsid w:val="00D04155"/>
    <w:rPr>
      <w:rFonts w:ascii="Times New Roman" w:hAnsi="Times New Roman"/>
      <w:sz w:val="26"/>
    </w:rPr>
  </w:style>
  <w:style w:type="paragraph" w:styleId="Footer">
    <w:name w:val="footer"/>
    <w:basedOn w:val="Normal"/>
    <w:link w:val="FooterChar"/>
    <w:uiPriority w:val="99"/>
    <w:unhideWhenUsed/>
    <w:rsid w:val="00D04155"/>
    <w:pPr>
      <w:tabs>
        <w:tab w:val="center" w:pos="4680"/>
        <w:tab w:val="right" w:pos="9360"/>
      </w:tabs>
      <w:spacing w:line="240" w:lineRule="auto"/>
    </w:pPr>
  </w:style>
  <w:style w:type="character" w:customStyle="1" w:styleId="FooterChar">
    <w:name w:val="Footer Char"/>
    <w:basedOn w:val="DefaultParagraphFont"/>
    <w:link w:val="Footer"/>
    <w:uiPriority w:val="99"/>
    <w:rsid w:val="00D04155"/>
    <w:rPr>
      <w:rFonts w:ascii="Times New Roman" w:hAnsi="Times New Roman"/>
      <w:sz w:val="26"/>
    </w:rPr>
  </w:style>
  <w:style w:type="character" w:customStyle="1" w:styleId="Heading1Char">
    <w:name w:val="Heading 1 Char"/>
    <w:basedOn w:val="DefaultParagraphFont"/>
    <w:link w:val="Heading1"/>
    <w:uiPriority w:val="9"/>
    <w:rsid w:val="00826EA3"/>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826EA3"/>
    <w:rPr>
      <w:rFonts w:ascii="Times New Roman" w:eastAsiaTheme="majorEastAsia" w:hAnsi="Times New Roman" w:cstheme="majorBidi"/>
      <w:b/>
      <w:color w:val="000000" w:themeColor="text1"/>
      <w:sz w:val="28"/>
      <w:szCs w:val="26"/>
    </w:rPr>
  </w:style>
  <w:style w:type="character" w:styleId="Hyperlink">
    <w:name w:val="Hyperlink"/>
    <w:basedOn w:val="DefaultParagraphFont"/>
    <w:uiPriority w:val="99"/>
    <w:unhideWhenUsed/>
    <w:rsid w:val="000B7C9D"/>
    <w:rPr>
      <w:color w:val="0000FF"/>
      <w:u w:val="single"/>
    </w:rPr>
  </w:style>
  <w:style w:type="character" w:customStyle="1" w:styleId="UnresolvedMention">
    <w:name w:val="Unresolved Mention"/>
    <w:basedOn w:val="DefaultParagraphFont"/>
    <w:uiPriority w:val="99"/>
    <w:semiHidden/>
    <w:unhideWhenUsed/>
    <w:rsid w:val="000B7C9D"/>
    <w:rPr>
      <w:color w:val="605E5C"/>
      <w:shd w:val="clear" w:color="auto" w:fill="E1DFDD"/>
    </w:rPr>
  </w:style>
  <w:style w:type="paragraph" w:styleId="TOCHeading">
    <w:name w:val="TOC Heading"/>
    <w:basedOn w:val="Heading1"/>
    <w:next w:val="Normal"/>
    <w:uiPriority w:val="39"/>
    <w:unhideWhenUsed/>
    <w:qFormat/>
    <w:rsid w:val="003A2CD2"/>
    <w:pPr>
      <w:spacing w:line="259" w:lineRule="auto"/>
      <w:ind w:firstLine="0"/>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3A2CD2"/>
    <w:pPr>
      <w:spacing w:after="100"/>
    </w:pPr>
  </w:style>
  <w:style w:type="paragraph" w:styleId="TOC2">
    <w:name w:val="toc 2"/>
    <w:basedOn w:val="Normal"/>
    <w:next w:val="Normal"/>
    <w:autoRedefine/>
    <w:uiPriority w:val="39"/>
    <w:unhideWhenUsed/>
    <w:rsid w:val="003A2CD2"/>
    <w:pPr>
      <w:spacing w:after="100"/>
      <w:ind w:left="260"/>
    </w:pPr>
  </w:style>
  <w:style w:type="paragraph" w:customStyle="1" w:styleId="chthng">
    <w:name w:val="chữ thường"/>
    <w:link w:val="chthngChar"/>
    <w:rsid w:val="00222E42"/>
    <w:pPr>
      <w:spacing w:before="120" w:after="120"/>
      <w:ind w:left="431" w:firstLine="720"/>
      <w:jc w:val="both"/>
    </w:pPr>
    <w:rPr>
      <w:color w:val="000000" w:themeColor="text1"/>
      <w:szCs w:val="28"/>
    </w:rPr>
  </w:style>
  <w:style w:type="character" w:customStyle="1" w:styleId="chthngChar">
    <w:name w:val="chữ thường Char"/>
    <w:basedOn w:val="DefaultParagraphFont"/>
    <w:link w:val="chthng"/>
    <w:rsid w:val="00222E42"/>
    <w:rPr>
      <w:rFonts w:ascii="Times New Roman" w:hAnsi="Times New Roman"/>
      <w:color w:val="000000" w:themeColor="text1"/>
      <w:sz w:val="26"/>
      <w:szCs w:val="28"/>
    </w:rPr>
  </w:style>
  <w:style w:type="paragraph" w:customStyle="1" w:styleId="Liniu">
    <w:name w:val="Lời nói đầu"/>
    <w:link w:val="LiniuChar"/>
    <w:rsid w:val="00222E42"/>
    <w:pPr>
      <w:jc w:val="center"/>
    </w:pPr>
    <w:rPr>
      <w:sz w:val="48"/>
      <w:szCs w:val="40"/>
    </w:rPr>
  </w:style>
  <w:style w:type="character" w:customStyle="1" w:styleId="LiniuChar">
    <w:name w:val="Lời nói đầu Char"/>
    <w:basedOn w:val="DefaultParagraphFont"/>
    <w:link w:val="Liniu"/>
    <w:rsid w:val="00222E42"/>
    <w:rPr>
      <w:rFonts w:ascii="Times New Roman" w:eastAsia="Times New Roman" w:hAnsi="Times New Roman" w:cs="Times New Roman"/>
      <w:sz w:val="48"/>
      <w:szCs w:val="4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227C0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7C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galaxycine.v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yge5ddoZoEmv3ms/1PgawU/SBw==">AMUW2mXmHxUO+aZbw19BR8gWPoQcCobg4OKotdpqoZQNhk90Oi95p99W6h+HN/j/Yz+ILjMKf92iI1a9tj+dFEowNWbJQ9t8B+eRul7C6jmjaheXwbfc2pTE9ARrQswVI9VrTDaD4gVnAAepcZ+3A2s/ljsC1dm2ohu5konjnI/3GBIagTjwaehFSvra7qxHFMecV9c7hWiSOm9u9UITIz7Qpp/FZw9++jclEr8v++HAPCFuHDrnXtIl3ms6xLM4JTXELWGFuPj1Dk6INlQvqELfIkQOtusrf7wvq8jH/JQnPQOz39KMyXROdN7nR5e/IpEvdPiZVM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15</Pages>
  <Words>1332</Words>
  <Characters>7597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49</cp:revision>
  <dcterms:created xsi:type="dcterms:W3CDTF">2022-09-28T10:31:00Z</dcterms:created>
  <dcterms:modified xsi:type="dcterms:W3CDTF">2022-11-01T14:47:00Z</dcterms:modified>
</cp:coreProperties>
</file>